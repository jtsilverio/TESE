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1C7C" w14:textId="77777777" w:rsidR="004E2084" w:rsidRDefault="00BF47A3">
      <w:pPr>
        <w:pStyle w:val="Ttulo2"/>
        <w:numPr>
          <w:ilvl w:val="0"/>
          <w:numId w:val="2"/>
        </w:numPr>
      </w:pPr>
      <w:r>
        <w:t>1.3</w:t>
      </w:r>
      <w:r>
        <w:tab/>
        <w:t>Results</w:t>
      </w:r>
    </w:p>
    <w:p w14:paraId="7F8A1C7D" w14:textId="33F8695F" w:rsidR="004E2084" w:rsidRDefault="00BF47A3">
      <w:pPr>
        <w:pStyle w:val="FirstParagraph"/>
      </w:pPr>
      <w:r>
        <w:t>During 2019-2020, we captured 30 tuco</w:t>
      </w:r>
      <w:ins w:id="0" w:author="Patricia Tachinardi" w:date="2021-08-05T16:35:00Z">
        <w:r w:rsidR="00214643">
          <w:t>-tuco</w:t>
        </w:r>
      </w:ins>
      <w:r>
        <w:t xml:space="preserve">s, 20 females and 10 males. Each </w:t>
      </w:r>
      <w:ins w:id="1" w:author="Patricia Tachinardi" w:date="2021-08-05T16:35:00Z">
        <w:r w:rsidR="00214643">
          <w:t>tuco-</w:t>
        </w:r>
      </w:ins>
      <w:r>
        <w:t xml:space="preserve">tuco received a biologging collar, mostly containing an accelerometer and a </w:t>
      </w:r>
      <w:proofErr w:type="spellStart"/>
      <w:r>
        <w:t>lightlogger</w:t>
      </w:r>
      <w:proofErr w:type="spellEnd"/>
      <w:r>
        <w:t xml:space="preserve">. We were able to recapture 24 </w:t>
      </w:r>
      <w:ins w:id="2" w:author="Patricia Tachinardi" w:date="2021-08-05T16:35:00Z">
        <w:r w:rsidR="00214643">
          <w:t>tuco-</w:t>
        </w:r>
      </w:ins>
      <w:r>
        <w:t xml:space="preserve">tucos and recover 21 collars (Table ??). One collar was lost because one </w:t>
      </w:r>
      <w:ins w:id="3" w:author="Patricia Tachinardi" w:date="2021-08-05T16:35:00Z">
        <w:r w:rsidR="00214643">
          <w:t>tuco-</w:t>
        </w:r>
      </w:ins>
      <w:r>
        <w:t>tuco got predated and the collar was found malfunctioning. The other two lost collar</w:t>
      </w:r>
      <w:ins w:id="4" w:author="Patricia Tachinardi" w:date="2021-08-05T16:37:00Z">
        <w:r w:rsidR="0081258F">
          <w:t>s</w:t>
        </w:r>
      </w:ins>
      <w:r>
        <w:t xml:space="preserve"> fell or were taken out of the </w:t>
      </w:r>
      <w:proofErr w:type="spellStart"/>
      <w:r>
        <w:t>tuco’s</w:t>
      </w:r>
      <w:proofErr w:type="spellEnd"/>
      <w:r>
        <w:t xml:space="preserve"> neck between the time of capture and recapture. All 21 animals that were recapture received a collar containing an accelerometer. However, only 13 also received a </w:t>
      </w:r>
      <w:proofErr w:type="spellStart"/>
      <w:r>
        <w:t>lightlogger</w:t>
      </w:r>
      <w:proofErr w:type="spellEnd"/>
      <w:r>
        <w:t xml:space="preserve"> (Table ??). In total</w:t>
      </w:r>
      <w:ins w:id="5" w:author="Patricia Tachinardi" w:date="2021-08-05T16:36:00Z">
        <w:r w:rsidR="0081258F">
          <w:t>,</w:t>
        </w:r>
      </w:ins>
      <w:r>
        <w:t xml:space="preserve"> we have 13 complete datasets, with acceleration and light exposure data, and 8 datasets with only acceleration data.</w:t>
      </w:r>
    </w:p>
    <w:p w14:paraId="7F8A1C7E" w14:textId="6EA676CA" w:rsidR="004E2084" w:rsidRDefault="00BF47A3">
      <w:pPr>
        <w:pStyle w:val="Ttulo3"/>
      </w:pPr>
      <w:r>
        <w:t>1.3.1</w:t>
      </w:r>
      <w:r>
        <w:tab/>
        <w:t>Daily Activity Levels</w:t>
      </w:r>
      <w:ins w:id="6" w:author="Patricia Tachinardi" w:date="2021-08-05T18:17:00Z">
        <w:r w:rsidR="00351174">
          <w:t xml:space="preserve"> acr</w:t>
        </w:r>
      </w:ins>
      <w:ins w:id="7" w:author="Patricia Tachinardi" w:date="2021-08-05T18:18:00Z">
        <w:r w:rsidR="00351174">
          <w:t>oss seasons</w:t>
        </w:r>
      </w:ins>
    </w:p>
    <w:p w14:paraId="7F8A1C7F" w14:textId="12373773" w:rsidR="004E2084" w:rsidRDefault="00BF47A3">
      <w:pPr>
        <w:pStyle w:val="FirstParagraph"/>
      </w:pPr>
      <w:del w:id="8" w:author="Patricia Tachinardi" w:date="2021-08-05T18:15:00Z">
        <w:r w:rsidDel="00494FF6">
          <w:delText>Tuco’</w:delText>
        </w:r>
      </w:del>
      <w:del w:id="9" w:author="Patricia Tachinardi" w:date="2021-08-05T18:12:00Z">
        <w:r w:rsidDel="00F2175B">
          <w:delText>s</w:delText>
        </w:r>
      </w:del>
      <w:del w:id="10" w:author="Patricia Tachinardi" w:date="2021-08-05T18:15:00Z">
        <w:r w:rsidDel="00494FF6">
          <w:delText xml:space="preserve"> activity levels are significantly lower during July in </w:delText>
        </w:r>
        <w:commentRangeStart w:id="11"/>
        <w:r w:rsidDel="00494FF6">
          <w:delText>comparison to other months</w:delText>
        </w:r>
        <w:commentRangeEnd w:id="11"/>
        <w:r w:rsidR="00F2175B" w:rsidDel="00494FF6">
          <w:rPr>
            <w:rStyle w:val="Refdecomentrio"/>
            <w:rFonts w:asciiTheme="minorHAnsi" w:hAnsiTheme="minorHAnsi"/>
          </w:rPr>
          <w:commentReference w:id="11"/>
        </w:r>
        <w:r w:rsidDel="00494FF6">
          <w:delText xml:space="preserve">. </w:delText>
        </w:r>
      </w:del>
      <w:commentRangeStart w:id="12"/>
      <w:del w:id="13" w:author="Patricia Tachinardi" w:date="2021-08-05T18:14:00Z">
        <w:r w:rsidDel="00315F97">
          <w:delText xml:space="preserve">Accelerometer data was used to </w:delText>
        </w:r>
      </w:del>
      <w:del w:id="14" w:author="Patricia Tachinardi" w:date="2021-08-05T18:12:00Z">
        <w:r w:rsidDel="00F2175B">
          <w:delText>calculated</w:delText>
        </w:r>
      </w:del>
      <w:del w:id="15" w:author="Patricia Tachinardi" w:date="2021-08-05T18:14:00Z">
        <w:r w:rsidDel="00315F97">
          <w:delText xml:space="preserve"> the Vectorial Dynamic Body Acceleration (VeDBA) that we use as a proxy for animal activity. </w:delText>
        </w:r>
      </w:del>
      <w:r>
        <w:t>T</w:t>
      </w:r>
      <w:commentRangeEnd w:id="12"/>
      <w:r w:rsidR="00315F97">
        <w:rPr>
          <w:rStyle w:val="Refdecomentrio"/>
          <w:rFonts w:asciiTheme="minorHAnsi" w:hAnsiTheme="minorHAnsi"/>
        </w:rPr>
        <w:commentReference w:id="12"/>
      </w:r>
      <w:r>
        <w:t>uco</w:t>
      </w:r>
      <w:ins w:id="16" w:author="Patricia Tachinardi" w:date="2021-08-05T18:14:00Z">
        <w:r w:rsidR="00315F97">
          <w:t>-tuco</w:t>
        </w:r>
      </w:ins>
      <w:r>
        <w:t xml:space="preserve">’s daily activity levels (24h average), measured by </w:t>
      </w:r>
      <w:proofErr w:type="spellStart"/>
      <w:r>
        <w:t>VeDBA</w:t>
      </w:r>
      <w:proofErr w:type="spellEnd"/>
      <w:r>
        <w:t xml:space="preserve">, are significantly different across the year (ANOVA; F = 7.182, p &lt; 0.01; Fig. 1.3). Post hoc comparisons using Tukey-Kramer’s Test shows significant group differences between July-October and July-February (p &lt; 0.05). In both pairwise comparisons </w:t>
      </w:r>
      <w:ins w:id="17" w:author="Patricia Tachinardi" w:date="2021-08-05T18:15:00Z">
        <w:r w:rsidR="00315F97">
          <w:t>d</w:t>
        </w:r>
      </w:ins>
      <w:del w:id="18" w:author="Patricia Tachinardi" w:date="2021-08-05T18:15:00Z">
        <w:r w:rsidDel="00315F97">
          <w:delText>July D</w:delText>
        </w:r>
      </w:del>
      <w:r>
        <w:t xml:space="preserve">aily </w:t>
      </w:r>
      <w:proofErr w:type="spellStart"/>
      <w:r>
        <w:t>VeDBA</w:t>
      </w:r>
      <w:proofErr w:type="spellEnd"/>
      <w:ins w:id="19" w:author="Patricia Tachinardi" w:date="2021-08-05T18:15:00Z">
        <w:r w:rsidR="00315F97">
          <w:t xml:space="preserve"> in July</w:t>
        </w:r>
      </w:ins>
      <w:r>
        <w:t xml:space="preserve"> levels are lower, showing a difference in means of 0.029g and 0.019g in comparison to October and February, respectively. In sum, daily </w:t>
      </w:r>
      <w:proofErr w:type="spellStart"/>
      <w:r>
        <w:t>VeDBA</w:t>
      </w:r>
      <w:proofErr w:type="spellEnd"/>
      <w:r>
        <w:t xml:space="preserve"> activity levels are lower in July in comparison to October and February (Fig 1.3).</w:t>
      </w:r>
    </w:p>
    <w:p w14:paraId="7F8A1C80" w14:textId="77777777" w:rsidR="004E2084" w:rsidRDefault="00BF47A3">
      <w:pPr>
        <w:pStyle w:val="Compact"/>
        <w:numPr>
          <w:ilvl w:val="0"/>
          <w:numId w:val="6"/>
        </w:numPr>
      </w:pPr>
      <w:commentRangeStart w:id="20"/>
      <w:proofErr w:type="spellStart"/>
      <w:proofErr w:type="gramStart"/>
      <w:r>
        <w:t>Tirar</w:t>
      </w:r>
      <w:proofErr w:type="spellEnd"/>
      <w:r>
        <w:t>?:</w:t>
      </w:r>
      <w:commentRangeEnd w:id="20"/>
      <w:proofErr w:type="gramEnd"/>
      <w:r w:rsidR="00351174">
        <w:rPr>
          <w:rStyle w:val="Refdecomentrio"/>
          <w:rFonts w:asciiTheme="minorHAnsi" w:hAnsiTheme="minorHAnsi"/>
        </w:rPr>
        <w:commentReference w:id="20"/>
      </w:r>
    </w:p>
    <w:p w14:paraId="7F8A1C81" w14:textId="77777777" w:rsidR="004E2084" w:rsidRDefault="00BF47A3">
      <w:pPr>
        <w:pStyle w:val="FirstParagraph"/>
      </w:pPr>
      <w:r>
        <w:t xml:space="preserve">The daytime </w:t>
      </w:r>
      <w:proofErr w:type="spellStart"/>
      <w:r>
        <w:t>VeDBA</w:t>
      </w:r>
      <w:proofErr w:type="spellEnd"/>
      <w:r>
        <w:t xml:space="preserve"> (Light Phase Average) is also significantly different between Months (ANOVA; F = 7.282, p &lt; 0.001). Post hoc comparisons using Tukey-Kramer’s Test shows a difference in mean of 0.035 between October-July (p &lt; 0.05). However, daytime activity levels are only significantly different between July and October.</w:t>
      </w:r>
    </w:p>
    <w:p w14:paraId="7F8A1C82" w14:textId="77777777" w:rsidR="004E2084" w:rsidRDefault="00BF47A3">
      <w:pPr>
        <w:pStyle w:val="CaptionedFigure"/>
      </w:pPr>
      <w:r>
        <w:rPr>
          <w:noProof/>
        </w:rPr>
        <w:lastRenderedPageBreak/>
        <w:drawing>
          <wp:inline distT="0" distB="0" distL="114935" distR="114935" wp14:anchorId="7F8A1CBB" wp14:editId="7F8A1CBC">
            <wp:extent cx="5943600" cy="2377440"/>
            <wp:effectExtent l="0" t="0" r="0" b="0"/>
            <wp:docPr id="1" name="Image2" descr="Figure 1.3: Tuco-tuco’s Daily VeDBA levels. (A) VeDBA was binned by hour (0-23). Background lines show data for individual animals. Thick lines show mean hourly VeDBA. (B) Points show daily (24h) VeDBA mean for each animal. In July Tuco-tuco’s exhibited lower Daily VeDBA than October and February. Dashed lines in Panel A shows time of civil dawn and d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Figure 1.3: Tuco-tuco’s Daily VeDBA levels. (A) VeDBA was binned by hour (0-23). Background lines show data for individual animals. Thick lines show mean hourly VeDBA. (B) Points show daily (24h) VeDBA mean for each animal. In July Tuco-tuco’s exhibited lower Daily VeDBA than October and February. Dashed lines in Panel A shows time of civil dawn and dusk."/>
                    <pic:cNvPicPr>
                      <a:picLocks noChangeAspect="1" noChangeArrowheads="1"/>
                    </pic:cNvPicPr>
                  </pic:nvPicPr>
                  <pic:blipFill>
                    <a:blip r:embed="rId10"/>
                    <a:stretch>
                      <a:fillRect/>
                    </a:stretch>
                  </pic:blipFill>
                  <pic:spPr bwMode="auto">
                    <a:xfrm>
                      <a:off x="0" y="0"/>
                      <a:ext cx="5943600" cy="2377440"/>
                    </a:xfrm>
                    <a:prstGeom prst="rect">
                      <a:avLst/>
                    </a:prstGeom>
                  </pic:spPr>
                </pic:pic>
              </a:graphicData>
            </a:graphic>
          </wp:inline>
        </w:drawing>
      </w:r>
    </w:p>
    <w:p w14:paraId="7F8A1C83" w14:textId="77777777" w:rsidR="004E2084" w:rsidRDefault="00BF47A3">
      <w:pPr>
        <w:pStyle w:val="ImageCaption"/>
      </w:pPr>
      <w:r>
        <w:t xml:space="preserve">Figure 1.3: Tuco-tuco’s Daily </w:t>
      </w:r>
      <w:proofErr w:type="spellStart"/>
      <w:r>
        <w:t>VeDBA</w:t>
      </w:r>
      <w:proofErr w:type="spellEnd"/>
      <w:r>
        <w:t xml:space="preserve"> levels. (A) </w:t>
      </w:r>
      <w:proofErr w:type="spellStart"/>
      <w:r>
        <w:t>VeDBA</w:t>
      </w:r>
      <w:proofErr w:type="spellEnd"/>
      <w:r>
        <w:t xml:space="preserve"> was binned by hour (0-23). Background lines show data for individual animals. Thick lines show mean hourly </w:t>
      </w:r>
      <w:proofErr w:type="spellStart"/>
      <w:r>
        <w:t>VeDBA</w:t>
      </w:r>
      <w:proofErr w:type="spellEnd"/>
      <w:r>
        <w:t xml:space="preserve">. (B) Points show daily (24h) </w:t>
      </w:r>
      <w:proofErr w:type="spellStart"/>
      <w:r>
        <w:t>VeDBA</w:t>
      </w:r>
      <w:proofErr w:type="spellEnd"/>
      <w:r>
        <w:t xml:space="preserve"> mean for each animal. In July Tuco-tuco’s exhibited lower Daily </w:t>
      </w:r>
      <w:proofErr w:type="spellStart"/>
      <w:r>
        <w:t>VeDBA</w:t>
      </w:r>
      <w:proofErr w:type="spellEnd"/>
      <w:r>
        <w:t xml:space="preserve"> than October and February. Dashed lines in Panel A shows time of civil dawn and dusk.</w:t>
      </w:r>
      <w:bookmarkStart w:id="21" w:name="daily-activity-levels"/>
      <w:bookmarkEnd w:id="21"/>
    </w:p>
    <w:p w14:paraId="7F8A1C84" w14:textId="6A44EDEA" w:rsidR="004E2084" w:rsidRDefault="00BF47A3">
      <w:pPr>
        <w:pStyle w:val="Ttulo3"/>
      </w:pPr>
      <w:r>
        <w:t>1.3.2</w:t>
      </w:r>
      <w:r>
        <w:tab/>
      </w:r>
      <w:ins w:id="22" w:author="Patricia Tachinardi" w:date="2021-08-05T18:27:00Z">
        <w:r w:rsidR="0020073C">
          <w:t xml:space="preserve">Activity </w:t>
        </w:r>
      </w:ins>
      <w:r>
        <w:t>State Classification</w:t>
      </w:r>
    </w:p>
    <w:p w14:paraId="7F8A1C85" w14:textId="77777777" w:rsidR="004E2084" w:rsidRDefault="00BF47A3">
      <w:pPr>
        <w:pStyle w:val="FirstParagraph"/>
      </w:pPr>
      <w:r>
        <w:t xml:space="preserve">We modeled and classified </w:t>
      </w:r>
      <w:proofErr w:type="spellStart"/>
      <w:r>
        <w:t>VeDBA</w:t>
      </w:r>
      <w:proofErr w:type="spellEnd"/>
      <w:r>
        <w:t xml:space="preserve"> into three distinct behavioral states using Hidden Markov Models (HMM). We fitted two different models, one empty model, with no covariates, and a second one with </w:t>
      </w:r>
      <w:r>
        <w:rPr>
          <w:i/>
          <w:iCs/>
        </w:rPr>
        <w:t>‘season’</w:t>
      </w:r>
      <w:r>
        <w:t xml:space="preserve"> as a covariate in the transition probability matrix. The second model was selected based on informational criterion (</w:t>
      </w:r>
      <m:oMath>
        <m:r>
          <w:rPr>
            <w:rFonts w:ascii="Cambria Math" w:hAnsi="Cambria Math"/>
          </w:rPr>
          <m:t>Δ</m:t>
        </m:r>
      </m:oMath>
      <w:r>
        <w:t>AIC &gt; 2; REF Tabela AIC nos supps).</w:t>
      </w:r>
    </w:p>
    <w:p w14:paraId="7F8A1C86" w14:textId="4E8DAC2E" w:rsidR="004E2084" w:rsidRDefault="00BF47A3">
      <w:pPr>
        <w:pStyle w:val="Corpodetexto"/>
      </w:pPr>
      <w:r>
        <w:t xml:space="preserve">The estimated state-dependent distributions are shown in Figure 1.4. We interpreted and labelled these states as ‘rest,’ ‘medium intensity activity,’ and ‘high intensity activity’ corresponding to low, </w:t>
      </w:r>
      <w:proofErr w:type="gramStart"/>
      <w:r>
        <w:t>intermediate</w:t>
      </w:r>
      <w:proofErr w:type="gramEnd"/>
      <w:r>
        <w:t xml:space="preserve"> and high </w:t>
      </w:r>
      <w:proofErr w:type="spellStart"/>
      <w:r>
        <w:t>VeDBA</w:t>
      </w:r>
      <w:proofErr w:type="spellEnd"/>
      <w:r>
        <w:t xml:space="preserve"> values respectively. </w:t>
      </w:r>
      <w:commentRangeStart w:id="23"/>
      <w:r>
        <w:t xml:space="preserve">The marginal distribution (Fig. 1.4; dashed line) has a good correspondence to the empirical </w:t>
      </w:r>
      <w:proofErr w:type="spellStart"/>
      <w:r>
        <w:t>VeDBA</w:t>
      </w:r>
      <w:proofErr w:type="spellEnd"/>
      <w:r>
        <w:t xml:space="preserve"> distribution</w:t>
      </w:r>
      <w:ins w:id="24" w:author="Patricia Tachinardi" w:date="2021-08-05T18:29:00Z">
        <w:r w:rsidR="006930E2">
          <w:t xml:space="preserve"> (Fig. 1.4, histogram)</w:t>
        </w:r>
      </w:ins>
      <w:r>
        <w:t xml:space="preserve">. </w:t>
      </w:r>
      <w:r w:rsidRPr="00681F47">
        <w:rPr>
          <w:highlight w:val="yellow"/>
          <w:rPrChange w:id="25" w:author="Patricia Tachinardi" w:date="2021-08-05T18:30:00Z">
            <w:rPr/>
          </w:rPrChange>
        </w:rPr>
        <w:t xml:space="preserve">A visual analysis of the </w:t>
      </w:r>
      <w:del w:id="26" w:author="Patricia Tachinardi" w:date="2021-08-05T18:27:00Z">
        <w:r w:rsidRPr="00681F47" w:rsidDel="0020073C">
          <w:rPr>
            <w:highlight w:val="yellow"/>
            <w:rPrChange w:id="27" w:author="Patricia Tachinardi" w:date="2021-08-05T18:30:00Z">
              <w:rPr/>
            </w:rPrChange>
          </w:rPr>
          <w:delText>P</w:delText>
        </w:r>
      </w:del>
      <w:ins w:id="28" w:author="Patricia Tachinardi" w:date="2021-08-05T18:27:00Z">
        <w:r w:rsidR="0020073C" w:rsidRPr="00681F47">
          <w:rPr>
            <w:highlight w:val="yellow"/>
            <w:rPrChange w:id="29" w:author="Patricia Tachinardi" w:date="2021-08-05T18:30:00Z">
              <w:rPr/>
            </w:rPrChange>
          </w:rPr>
          <w:t>p</w:t>
        </w:r>
      </w:ins>
      <w:r w:rsidRPr="00681F47">
        <w:rPr>
          <w:highlight w:val="yellow"/>
          <w:rPrChange w:id="30" w:author="Patricia Tachinardi" w:date="2021-08-05T18:30:00Z">
            <w:rPr/>
          </w:rPrChange>
        </w:rPr>
        <w:t>seudo-residuals (See Appendix; REF) show</w:t>
      </w:r>
      <w:ins w:id="31" w:author="Patricia Tachinardi" w:date="2021-08-05T18:27:00Z">
        <w:r w:rsidR="0020073C" w:rsidRPr="00681F47">
          <w:rPr>
            <w:highlight w:val="yellow"/>
            <w:rPrChange w:id="32" w:author="Patricia Tachinardi" w:date="2021-08-05T18:30:00Z">
              <w:rPr/>
            </w:rPrChange>
          </w:rPr>
          <w:t>s</w:t>
        </w:r>
      </w:ins>
      <w:r w:rsidRPr="00681F47">
        <w:rPr>
          <w:highlight w:val="yellow"/>
          <w:rPrChange w:id="33" w:author="Patricia Tachinardi" w:date="2021-08-05T18:30:00Z">
            <w:rPr/>
          </w:rPrChange>
        </w:rPr>
        <w:t xml:space="preserve"> that the residuals </w:t>
      </w:r>
      <w:del w:id="34" w:author="Patricia Tachinardi" w:date="2021-08-05T18:26:00Z">
        <w:r w:rsidRPr="00681F47" w:rsidDel="00717D0A">
          <w:rPr>
            <w:highlight w:val="yellow"/>
            <w:rPrChange w:id="35" w:author="Patricia Tachinardi" w:date="2021-08-05T18:30:00Z">
              <w:rPr/>
            </w:rPrChange>
          </w:rPr>
          <w:delText>deviates</w:delText>
        </w:r>
      </w:del>
      <w:ins w:id="36" w:author="Patricia Tachinardi" w:date="2021-08-05T18:26:00Z">
        <w:r w:rsidR="00717D0A" w:rsidRPr="00681F47">
          <w:rPr>
            <w:highlight w:val="yellow"/>
            <w:rPrChange w:id="37" w:author="Patricia Tachinardi" w:date="2021-08-05T18:30:00Z">
              <w:rPr/>
            </w:rPrChange>
          </w:rPr>
          <w:t>deviate</w:t>
        </w:r>
      </w:ins>
      <w:r w:rsidRPr="00681F47">
        <w:rPr>
          <w:highlight w:val="yellow"/>
          <w:rPrChange w:id="38" w:author="Patricia Tachinardi" w:date="2021-08-05T18:30:00Z">
            <w:rPr/>
          </w:rPrChange>
        </w:rPr>
        <w:t xml:space="preserve"> from the expected normal distribution, especially in the lower end values, and that there is still significant residual autocorrelation. Nevertheless, the overall fitting seems to be reasonable. The estimated state-dependent parameters are shown in the Appendix (Table ??).</w:t>
      </w:r>
      <w:commentRangeEnd w:id="23"/>
      <w:r w:rsidR="00A13040">
        <w:rPr>
          <w:rStyle w:val="Refdecomentrio"/>
          <w:rFonts w:asciiTheme="minorHAnsi" w:hAnsiTheme="minorHAnsi"/>
        </w:rPr>
        <w:commentReference w:id="23"/>
      </w:r>
    </w:p>
    <w:p w14:paraId="7F8A1C87" w14:textId="77777777" w:rsidR="004E2084" w:rsidRDefault="00BF47A3">
      <w:pPr>
        <w:pStyle w:val="CaptionedFigure"/>
      </w:pPr>
      <w:r>
        <w:rPr>
          <w:noProof/>
        </w:rPr>
        <w:lastRenderedPageBreak/>
        <w:drawing>
          <wp:inline distT="0" distB="0" distL="114935" distR="114935" wp14:anchorId="7F8A1CBD" wp14:editId="7F8A1CBE">
            <wp:extent cx="5943600" cy="3562985"/>
            <wp:effectExtent l="0" t="0" r="0" b="0"/>
            <wp:docPr id="2" name="Image3" descr="Figure 1.4: State-dependent distributions of the selected Hidden Markov model fitted to the VeDBA acceleration metric. Histogram, in grey, shows the Vectorial Dynamic Body Acceleration (VeDBA) from the data of 21 Anillaco’s tuco-tuco. State-dependent gamma distributions are shown above the histograms. These distributions are weighted accordingly to the proportion of observations assigned to each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Figure 1.4: State-dependent distributions of the selected Hidden Markov model fitted to the VeDBA acceleration metric. Histogram, in grey, shows the Vectorial Dynamic Body Acceleration (VeDBA) from the data of 21 Anillaco’s tuco-tuco. State-dependent gamma distributions are shown above the histograms. These distributions are weighted accordingly to the proportion of observations assigned to each state."/>
                    <pic:cNvPicPr>
                      <a:picLocks noChangeAspect="1" noChangeArrowheads="1"/>
                    </pic:cNvPicPr>
                  </pic:nvPicPr>
                  <pic:blipFill>
                    <a:blip r:embed="rId11"/>
                    <a:stretch>
                      <a:fillRect/>
                    </a:stretch>
                  </pic:blipFill>
                  <pic:spPr bwMode="auto">
                    <a:xfrm>
                      <a:off x="0" y="0"/>
                      <a:ext cx="5943600" cy="3562985"/>
                    </a:xfrm>
                    <a:prstGeom prst="rect">
                      <a:avLst/>
                    </a:prstGeom>
                  </pic:spPr>
                </pic:pic>
              </a:graphicData>
            </a:graphic>
          </wp:inline>
        </w:drawing>
      </w:r>
    </w:p>
    <w:p w14:paraId="7F8A1C88" w14:textId="0A39421F" w:rsidR="004E2084" w:rsidRDefault="00BF47A3">
      <w:pPr>
        <w:pStyle w:val="ImageCaption"/>
        <w:rPr>
          <w:ins w:id="39" w:author="Patricia Tachinardi" w:date="2021-08-05T18:31:00Z"/>
        </w:rPr>
      </w:pPr>
      <w:r>
        <w:t xml:space="preserve">Figure 1.4: State-dependent distributions of the selected Hidden Markov model fitted to the </w:t>
      </w:r>
      <w:proofErr w:type="spellStart"/>
      <w:r>
        <w:t>VeDBA</w:t>
      </w:r>
      <w:proofErr w:type="spellEnd"/>
      <w:r>
        <w:t xml:space="preserve"> acceleration metric. Histogram, in grey, shows the Vectorial Dynamic Body Acceleration (</w:t>
      </w:r>
      <w:proofErr w:type="spellStart"/>
      <w:r>
        <w:t>VeDBA</w:t>
      </w:r>
      <w:proofErr w:type="spellEnd"/>
      <w:r>
        <w:t xml:space="preserve">) from the data of 21 </w:t>
      </w:r>
      <w:proofErr w:type="spellStart"/>
      <w:r>
        <w:t>Anillaco’s</w:t>
      </w:r>
      <w:proofErr w:type="spellEnd"/>
      <w:r>
        <w:t xml:space="preserve"> tuco-tuco. State-dependent gamma distributions are shown above the histograms. These distributions are weighted accordingly to the proportion of observations assigned to each state.</w:t>
      </w:r>
    </w:p>
    <w:p w14:paraId="51AA6398" w14:textId="77777777" w:rsidR="00BF47A3" w:rsidRDefault="00BF47A3">
      <w:pPr>
        <w:pStyle w:val="ImageCaption"/>
      </w:pPr>
    </w:p>
    <w:p w14:paraId="7F8A1C89" w14:textId="06AD9586" w:rsidR="004E2084" w:rsidRDefault="00BF47A3">
      <w:pPr>
        <w:pStyle w:val="Corpodetexto"/>
      </w:pPr>
      <w:r>
        <w:t xml:space="preserve">We labelled </w:t>
      </w:r>
      <w:proofErr w:type="spellStart"/>
      <w:r>
        <w:t>VeDBA</w:t>
      </w:r>
      <w:proofErr w:type="spellEnd"/>
      <w:r>
        <w:t xml:space="preserve"> data using the </w:t>
      </w:r>
      <w:commentRangeStart w:id="40"/>
      <w:r>
        <w:t>Viterbi algorithm</w:t>
      </w:r>
      <w:commentRangeEnd w:id="40"/>
      <w:r w:rsidR="00DD2B40">
        <w:rPr>
          <w:rStyle w:val="Refdecomentrio"/>
          <w:rFonts w:asciiTheme="minorHAnsi" w:hAnsiTheme="minorHAnsi"/>
        </w:rPr>
        <w:commentReference w:id="40"/>
      </w:r>
      <w:r>
        <w:t xml:space="preserve">. With the state-labeled data we were able to </w:t>
      </w:r>
      <w:del w:id="41" w:author="Patricia Tachinardi" w:date="2021-08-10T16:09:00Z">
        <w:r w:rsidDel="00096FF0">
          <w:delText>disassociated</w:delText>
        </w:r>
      </w:del>
      <w:ins w:id="42" w:author="Patricia Tachinardi" w:date="2021-08-10T16:09:00Z">
        <w:r w:rsidR="00096FF0">
          <w:t>dissociate</w:t>
        </w:r>
      </w:ins>
      <w:r>
        <w:t xml:space="preserve"> and visualize the daily patterns of each different state.</w:t>
      </w:r>
      <w:ins w:id="43" w:author="Patricia Tachinardi" w:date="2021-08-10T16:27:00Z">
        <w:r w:rsidR="00AE0200">
          <w:t xml:space="preserve"> </w:t>
        </w:r>
      </w:ins>
      <w:del w:id="44" w:author="Patricia Tachinardi" w:date="2021-08-10T16:27:00Z">
        <w:r w:rsidDel="00AE0200">
          <w:delText xml:space="preserve"> </w:delText>
        </w:r>
      </w:del>
      <w:ins w:id="45" w:author="Patricia Tachinardi" w:date="2021-08-10T16:29:00Z">
        <w:r w:rsidR="00D53453">
          <w:t>A</w:t>
        </w:r>
      </w:ins>
      <w:ins w:id="46" w:author="Patricia Tachinardi" w:date="2021-08-10T16:27:00Z">
        <w:r w:rsidR="00AE0200">
          <w:t>ctograms and time series plot</w:t>
        </w:r>
        <w:r w:rsidR="00AE0200">
          <w:t xml:space="preserve">, </w:t>
        </w:r>
      </w:ins>
      <w:del w:id="47" w:author="Patricia Tachinardi" w:date="2021-08-10T16:27:00Z">
        <w:r w:rsidDel="00AE0200">
          <w:delText xml:space="preserve">Time series plots and actograms, a </w:delText>
        </w:r>
      </w:del>
      <w:r>
        <w:t>classic form</w:t>
      </w:r>
      <w:ins w:id="48" w:author="Patricia Tachinardi" w:date="2021-08-10T16:30:00Z">
        <w:r w:rsidR="00D53453">
          <w:t>s</w:t>
        </w:r>
      </w:ins>
      <w:r>
        <w:t xml:space="preserve"> of </w:t>
      </w:r>
      <w:ins w:id="49" w:author="Patricia Tachinardi" w:date="2021-08-10T16:27:00Z">
        <w:r w:rsidR="00AE0200">
          <w:t xml:space="preserve">data </w:t>
        </w:r>
      </w:ins>
      <w:r>
        <w:t>visualization in chronobiology</w:t>
      </w:r>
      <w:ins w:id="50" w:author="Patricia Tachinardi" w:date="2021-08-10T16:27:00Z">
        <w:r w:rsidR="00AE0200">
          <w:t xml:space="preserve">. </w:t>
        </w:r>
      </w:ins>
      <w:del w:id="51" w:author="Patricia Tachinardi" w:date="2021-08-10T16:27:00Z">
        <w:r w:rsidDel="00AE0200">
          <w:delText xml:space="preserve">, </w:delText>
        </w:r>
      </w:del>
      <w:r>
        <w:t>show</w:t>
      </w:r>
      <w:del w:id="52" w:author="Patricia Tachinardi" w:date="2021-08-10T16:25:00Z">
        <w:r w:rsidDel="00DD2B40">
          <w:delText>s</w:delText>
        </w:r>
      </w:del>
      <w:r>
        <w:t xml:space="preserve"> how the different states are related to the calculated </w:t>
      </w:r>
      <w:proofErr w:type="spellStart"/>
      <w:r>
        <w:t>VeDBA</w:t>
      </w:r>
      <w:proofErr w:type="spellEnd"/>
      <w:ins w:id="53" w:author="Patricia Tachinardi" w:date="2021-08-10T16:30:00Z">
        <w:r w:rsidR="00D53453">
          <w:t xml:space="preserve"> (Fig 1.5)</w:t>
        </w:r>
      </w:ins>
      <w:r>
        <w:t xml:space="preserve">. </w:t>
      </w:r>
      <w:del w:id="54" w:author="Patricia Tachinardi" w:date="2021-08-10T16:30:00Z">
        <w:r w:rsidDel="00403E63">
          <w:delText xml:space="preserve">We </w:delText>
        </w:r>
      </w:del>
      <w:del w:id="55" w:author="Patricia Tachinardi" w:date="2021-08-10T16:25:00Z">
        <w:r w:rsidDel="00AE0200">
          <w:delText xml:space="preserve">can </w:delText>
        </w:r>
      </w:del>
      <w:del w:id="56" w:author="Patricia Tachinardi" w:date="2021-08-10T16:30:00Z">
        <w:r w:rsidDel="00403E63">
          <w:delText>also</w:delText>
        </w:r>
      </w:del>
      <w:ins w:id="57" w:author="Patricia Tachinardi" w:date="2021-08-10T16:44:00Z">
        <w:r w:rsidR="00B57F3B">
          <w:t>V</w:t>
        </w:r>
      </w:ins>
      <w:del w:id="58" w:author="Patricia Tachinardi" w:date="2021-08-10T16:31:00Z">
        <w:r w:rsidDel="00403E63">
          <w:delText xml:space="preserve"> </w:delText>
        </w:r>
      </w:del>
      <w:del w:id="59" w:author="Patricia Tachinardi" w:date="2021-08-10T16:25:00Z">
        <w:r w:rsidDel="00AE0200">
          <w:delText xml:space="preserve">begin to </w:delText>
        </w:r>
      </w:del>
      <w:del w:id="60" w:author="Patricia Tachinardi" w:date="2021-08-10T16:32:00Z">
        <w:r w:rsidDel="00D72595">
          <w:delText>qualitative</w:delText>
        </w:r>
      </w:del>
      <w:del w:id="61" w:author="Patricia Tachinardi" w:date="2021-08-10T16:31:00Z">
        <w:r w:rsidDel="00403E63">
          <w:delText>ly</w:delText>
        </w:r>
      </w:del>
      <w:del w:id="62" w:author="Patricia Tachinardi" w:date="2021-08-10T16:32:00Z">
        <w:r w:rsidDel="00D72595">
          <w:delText xml:space="preserve"> evaluat</w:delText>
        </w:r>
      </w:del>
      <w:ins w:id="63" w:author="Patricia Tachinardi" w:date="2021-08-10T16:32:00Z">
        <w:r w:rsidR="00D72595">
          <w:t>isual analysis</w:t>
        </w:r>
      </w:ins>
      <w:ins w:id="64" w:author="Patricia Tachinardi" w:date="2021-08-10T16:31:00Z">
        <w:r w:rsidR="00714954">
          <w:t xml:space="preserve"> of </w:t>
        </w:r>
      </w:ins>
      <w:del w:id="65" w:author="Patricia Tachinardi" w:date="2021-08-10T16:31:00Z">
        <w:r w:rsidDel="00403E63">
          <w:delText xml:space="preserve">e </w:delText>
        </w:r>
      </w:del>
      <w:r>
        <w:t xml:space="preserve">diel rhythms in </w:t>
      </w:r>
      <w:proofErr w:type="spellStart"/>
      <w:r>
        <w:t>VeDBA</w:t>
      </w:r>
      <w:proofErr w:type="spellEnd"/>
      <w:r>
        <w:t xml:space="preserve"> and in the state-labelled data</w:t>
      </w:r>
      <w:del w:id="66" w:author="Patricia Tachinardi" w:date="2021-08-10T16:26:00Z">
        <w:r w:rsidDel="00AE0200">
          <w:delText xml:space="preserve">. Figure 1.5 shows one representative animal’s actograms and time series plot. </w:delText>
        </w:r>
      </w:del>
      <w:del w:id="67" w:author="Patricia Tachinardi" w:date="2021-08-10T16:30:00Z">
        <w:r w:rsidDel="00D53453">
          <w:delText>Visually</w:delText>
        </w:r>
      </w:del>
      <w:del w:id="68" w:author="Patricia Tachinardi" w:date="2021-08-10T16:32:00Z">
        <w:r w:rsidDel="00D72595">
          <w:delText>,</w:delText>
        </w:r>
      </w:del>
      <w:ins w:id="69" w:author="Patricia Tachinardi" w:date="2021-08-10T16:31:00Z">
        <w:r w:rsidR="00714954">
          <w:t xml:space="preserve"> </w:t>
        </w:r>
      </w:ins>
      <w:ins w:id="70" w:author="Patricia Tachinardi" w:date="2021-08-10T16:32:00Z">
        <w:r w:rsidR="00D72595">
          <w:t xml:space="preserve">indicates </w:t>
        </w:r>
      </w:ins>
      <w:del w:id="71" w:author="Patricia Tachinardi" w:date="2021-08-10T16:31:00Z">
        <w:r w:rsidDel="00714954">
          <w:delText xml:space="preserve"> </w:delText>
        </w:r>
      </w:del>
      <w:r>
        <w:t xml:space="preserve">the daily rhythm is more </w:t>
      </w:r>
      <w:del w:id="72" w:author="Patricia Tachinardi" w:date="2021-08-10T16:33:00Z">
        <w:r w:rsidDel="00D72595">
          <w:delText xml:space="preserve">defined </w:delText>
        </w:r>
      </w:del>
      <w:ins w:id="73" w:author="Patricia Tachinardi" w:date="2021-08-10T16:33:00Z">
        <w:r w:rsidR="00D72595">
          <w:t>robust</w:t>
        </w:r>
        <w:r w:rsidR="00D72595">
          <w:t xml:space="preserve"> </w:t>
        </w:r>
      </w:ins>
      <w:r>
        <w:t xml:space="preserve">in </w:t>
      </w:r>
      <w:ins w:id="74" w:author="Patricia Tachinardi" w:date="2021-08-10T16:33:00Z">
        <w:r w:rsidR="00D72595">
          <w:t xml:space="preserve">the </w:t>
        </w:r>
      </w:ins>
      <w:r>
        <w:t>High Activity</w:t>
      </w:r>
      <w:ins w:id="75" w:author="Patricia Tachinardi" w:date="2021-08-10T16:33:00Z">
        <w:r w:rsidR="00D72595">
          <w:t xml:space="preserve"> state</w:t>
        </w:r>
      </w:ins>
      <w:r>
        <w:t xml:space="preserve"> in comparison to Medium Activity. However, despite being more concentrated during the daylight hours, High Activity episodes also occur</w:t>
      </w:r>
      <w:del w:id="76" w:author="Patricia Tachinardi" w:date="2021-08-10T16:45:00Z">
        <w:r w:rsidDel="00B57F3B">
          <w:delText>s</w:delText>
        </w:r>
      </w:del>
      <w:r>
        <w:t xml:space="preserve"> sporadically during the night. Medium Activity, in turn, seems to be more disperse throughout the day with no clear daily rhythm. Individual Actograms for </w:t>
      </w:r>
      <w:proofErr w:type="spellStart"/>
      <w:r>
        <w:t>VeDBA</w:t>
      </w:r>
      <w:proofErr w:type="spellEnd"/>
      <w:r>
        <w:t xml:space="preserve"> and state-labelled data are presented in the Appendix (Figure ??).</w:t>
      </w:r>
    </w:p>
    <w:p w14:paraId="7F8A1C8A" w14:textId="77777777" w:rsidR="004E2084" w:rsidRDefault="00BF47A3">
      <w:pPr>
        <w:pStyle w:val="CaptionedFigure"/>
      </w:pPr>
      <w:r>
        <w:rPr>
          <w:noProof/>
        </w:rPr>
        <w:lastRenderedPageBreak/>
        <w:drawing>
          <wp:inline distT="0" distB="0" distL="114935" distR="114935" wp14:anchorId="7F8A1CBF" wp14:editId="7F8A1CC0">
            <wp:extent cx="5943600" cy="2969895"/>
            <wp:effectExtent l="0" t="0" r="0" b="0"/>
            <wp:docPr id="3" name="Image4" descr="Figure 1.5: Actograms and Time Series Plot of VeDBA and state-labelled data of a representative animal (ID:OCT09). The actograms shows daily patterns of VeDBA (A) and of Medium and High State occurrences (B and C). Medium Activity State shows no clear pattern of a daily rhythm. High Activity is disperse throughout the day with a higher concentration during daylight hours. The time series (D) shows state-labelled VeDBA data. Dashed lines shows time of dawn and d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Figure 1.5: Actograms and Time Series Plot of VeDBA and state-labelled data of a representative animal (ID:OCT09). The actograms shows daily patterns of VeDBA (A) and of Medium and High State occurrences (B and C). Medium Activity State shows no clear pattern of a daily rhythm. High Activity is disperse throughout the day with a higher concentration during daylight hours. The time series (D) shows state-labelled VeDBA data. Dashed lines shows time of dawn and dusk."/>
                    <pic:cNvPicPr>
                      <a:picLocks noChangeAspect="1" noChangeArrowheads="1"/>
                    </pic:cNvPicPr>
                  </pic:nvPicPr>
                  <pic:blipFill>
                    <a:blip r:embed="rId12"/>
                    <a:stretch>
                      <a:fillRect/>
                    </a:stretch>
                  </pic:blipFill>
                  <pic:spPr bwMode="auto">
                    <a:xfrm>
                      <a:off x="0" y="0"/>
                      <a:ext cx="5943600" cy="2969895"/>
                    </a:xfrm>
                    <a:prstGeom prst="rect">
                      <a:avLst/>
                    </a:prstGeom>
                  </pic:spPr>
                </pic:pic>
              </a:graphicData>
            </a:graphic>
          </wp:inline>
        </w:drawing>
      </w:r>
    </w:p>
    <w:p w14:paraId="7F8A1C8B" w14:textId="77777777" w:rsidR="004E2084" w:rsidRDefault="00BF47A3">
      <w:pPr>
        <w:pStyle w:val="ImageCaption"/>
      </w:pPr>
      <w:r>
        <w:t xml:space="preserve">Figure 1.5: Actograms and Time Series Plot of </w:t>
      </w:r>
      <w:proofErr w:type="spellStart"/>
      <w:r>
        <w:t>VeDBA</w:t>
      </w:r>
      <w:proofErr w:type="spellEnd"/>
      <w:r>
        <w:t xml:space="preserve"> and state-labelled data of a representative animal (</w:t>
      </w:r>
      <w:proofErr w:type="gramStart"/>
      <w:r>
        <w:t>ID:OCT</w:t>
      </w:r>
      <w:proofErr w:type="gramEnd"/>
      <w:r>
        <w:t xml:space="preserve">09). The actograms </w:t>
      </w:r>
      <w:proofErr w:type="gramStart"/>
      <w:r>
        <w:t>shows</w:t>
      </w:r>
      <w:proofErr w:type="gramEnd"/>
      <w:r>
        <w:t xml:space="preserve"> daily patterns of </w:t>
      </w:r>
      <w:proofErr w:type="spellStart"/>
      <w:r>
        <w:t>VeDBA</w:t>
      </w:r>
      <w:proofErr w:type="spellEnd"/>
      <w:r>
        <w:t xml:space="preserve"> (A) and of Medium and High State occurrences (B and C). Medium Activity State shows no clear pattern of a daily rhythm. High Activity is </w:t>
      </w:r>
      <w:proofErr w:type="gramStart"/>
      <w:r>
        <w:t>disperse</w:t>
      </w:r>
      <w:proofErr w:type="gramEnd"/>
      <w:r>
        <w:t xml:space="preserve"> throughout the day with a higher concentration during daylight hours. The time series (D) shows </w:t>
      </w:r>
      <w:proofErr w:type="gramStart"/>
      <w:r>
        <w:t>state-labelled</w:t>
      </w:r>
      <w:proofErr w:type="gramEnd"/>
      <w:r>
        <w:t xml:space="preserve"> </w:t>
      </w:r>
      <w:proofErr w:type="spellStart"/>
      <w:r>
        <w:t>VeDBA</w:t>
      </w:r>
      <w:proofErr w:type="spellEnd"/>
      <w:r>
        <w:t xml:space="preserve"> data. Dashed lines </w:t>
      </w:r>
      <w:proofErr w:type="gramStart"/>
      <w:r>
        <w:t>shows</w:t>
      </w:r>
      <w:proofErr w:type="gramEnd"/>
      <w:r>
        <w:t xml:space="preserve"> time of dawn and dusk.</w:t>
      </w:r>
      <w:bookmarkStart w:id="77" w:name="state-classification"/>
      <w:bookmarkEnd w:id="77"/>
    </w:p>
    <w:p w14:paraId="7F8A1C8C" w14:textId="77777777" w:rsidR="004E2084" w:rsidRDefault="00BF47A3">
      <w:pPr>
        <w:pStyle w:val="Ttulo3"/>
      </w:pPr>
      <w:r>
        <w:t>1.3.3</w:t>
      </w:r>
      <w:r>
        <w:tab/>
        <w:t>Daily Time-Activity Budgets</w:t>
      </w:r>
    </w:p>
    <w:p w14:paraId="7F8A1C8D" w14:textId="40F55BB2" w:rsidR="004E2084" w:rsidRDefault="00BF47A3">
      <w:pPr>
        <w:pStyle w:val="FirstParagraph"/>
      </w:pPr>
      <w:del w:id="78" w:author="Patricia Tachinardi" w:date="2021-08-10T16:46:00Z">
        <w:r w:rsidDel="00495582">
          <w:delText>Using the s</w:delText>
        </w:r>
      </w:del>
      <w:ins w:id="79" w:author="Patricia Tachinardi" w:date="2021-08-10T16:49:00Z">
        <w:r w:rsidR="00344728">
          <w:t>On</w:t>
        </w:r>
      </w:ins>
      <w:del w:id="80" w:author="Patricia Tachinardi" w:date="2021-08-10T16:49:00Z">
        <w:r w:rsidDel="00344728">
          <w:delText>tate-labelled data we calculated that on</w:delText>
        </w:r>
      </w:del>
      <w:r>
        <w:t xml:space="preserve"> average</w:t>
      </w:r>
      <w:ins w:id="81" w:author="Patricia Tachinardi" w:date="2021-08-10T16:49:00Z">
        <w:r w:rsidR="00344728">
          <w:t>,</w:t>
        </w:r>
      </w:ins>
      <w:r>
        <w:t xml:space="preserve"> tuco</w:t>
      </w:r>
      <w:ins w:id="82" w:author="Patricia Tachinardi" w:date="2021-08-10T16:46:00Z">
        <w:r w:rsidR="005C5901">
          <w:t>-tuco</w:t>
        </w:r>
      </w:ins>
      <w:r>
        <w:t xml:space="preserve">s spent between 45-50% of the 24 hours </w:t>
      </w:r>
      <w:ins w:id="83" w:author="Patricia Tachinardi" w:date="2021-08-10T16:50:00Z">
        <w:r w:rsidR="004C5B6F">
          <w:t>in the Rest State</w:t>
        </w:r>
      </w:ins>
      <w:del w:id="84" w:author="Patricia Tachinardi" w:date="2021-08-10T16:50:00Z">
        <w:r w:rsidDel="004C5B6F">
          <w:delText>rest</w:delText>
        </w:r>
        <w:r w:rsidDel="00453B33">
          <w:delText>ing</w:delText>
        </w:r>
      </w:del>
      <w:r>
        <w:t xml:space="preserve">, depending on the month. </w:t>
      </w:r>
      <w:moveFromRangeStart w:id="85" w:author="Patricia Tachinardi" w:date="2021-08-10T16:52:00Z" w:name="move79506779"/>
      <w:moveFrom w:id="86" w:author="Patricia Tachinardi" w:date="2021-08-10T16:52:00Z">
        <w:r w:rsidDel="00A078BB">
          <w:t xml:space="preserve">The remaining time is spent in an active state, either Medium or High Activity State (Table ??). </w:t>
        </w:r>
      </w:moveFrom>
      <w:moveFromRangeEnd w:id="85"/>
      <w:r>
        <w:t>ANOVA test shows no statistical difference between the percentage of time spent resting between</w:t>
      </w:r>
      <w:commentRangeStart w:id="87"/>
      <w:r>
        <w:t xml:space="preserve"> groups </w:t>
      </w:r>
      <w:commentRangeEnd w:id="87"/>
      <w:r w:rsidR="004C5B6F">
        <w:rPr>
          <w:rStyle w:val="Refdecomentrio"/>
          <w:rFonts w:asciiTheme="minorHAnsi" w:hAnsiTheme="minorHAnsi"/>
        </w:rPr>
        <w:commentReference w:id="87"/>
      </w:r>
      <w:r>
        <w:t>(ANOVA; F = 1.93, p = 0.163).</w:t>
      </w:r>
      <w:ins w:id="88" w:author="Patricia Tachinardi" w:date="2021-08-10T16:52:00Z">
        <w:r w:rsidR="00A078BB">
          <w:t xml:space="preserve"> </w:t>
        </w:r>
      </w:ins>
      <w:moveToRangeStart w:id="89" w:author="Patricia Tachinardi" w:date="2021-08-10T16:52:00Z" w:name="move79506779"/>
      <w:moveTo w:id="90" w:author="Patricia Tachinardi" w:date="2021-08-10T16:52:00Z">
        <w:r w:rsidR="00A078BB">
          <w:t>The remaining time is spent in an active state, either Medium or High Activity State (Table ??).</w:t>
        </w:r>
      </w:moveTo>
      <w:moveToRangeEnd w:id="89"/>
    </w:p>
    <w:p w14:paraId="7F8A1C8E" w14:textId="47D2524C" w:rsidR="004E2084" w:rsidRDefault="00BF47A3">
      <w:pPr>
        <w:pStyle w:val="Corpodetexto"/>
      </w:pPr>
      <w:r>
        <w:t>Tuco-tucos spent a variable percentage of their daily active time in one of the two active state</w:t>
      </w:r>
      <w:ins w:id="91" w:author="Patricia Tachinardi" w:date="2021-08-10T16:52:00Z">
        <w:r w:rsidR="00A078BB">
          <w:t>s</w:t>
        </w:r>
      </w:ins>
      <w:r>
        <w:t xml:space="preserve">, High or Medium Activity, across seasons. Daily time spent in High Activity was lower in July (15.8%) and higher in October (29.4%; ??). In contrast, daily time spent in a Medium Activity State was higher in July (34.1%) and lower in October (24.8%). There is a significant difference in the percentage of time spent in Medium (Fig. 1.6; ANOVA: F = 4.457, p = 0.0175) and High Activity State </w:t>
      </w:r>
      <w:commentRangeStart w:id="92"/>
      <w:ins w:id="93" w:author="Patricia Tachinardi" w:date="2021-08-10T16:53:00Z">
        <w:r w:rsidR="009462C8">
          <w:t xml:space="preserve">across seasons </w:t>
        </w:r>
        <w:commentRangeEnd w:id="92"/>
        <w:r w:rsidR="009462C8">
          <w:rPr>
            <w:rStyle w:val="Refdecomentrio"/>
            <w:rFonts w:asciiTheme="minorHAnsi" w:hAnsiTheme="minorHAnsi"/>
          </w:rPr>
          <w:commentReference w:id="92"/>
        </w:r>
      </w:ins>
      <w:r>
        <w:t xml:space="preserve">(Fig. 1.6; ANOVA: F = 13.62, p = &lt; 0.001). Tukey’s post hoc test shows that the mean percentage of time spent in the Medium Activity State is 9% lower in October than in July (p = 0.01). For the High Activity State, pairwise Tukey’s test shows a significant difference between October-July (p &lt; 0.001) and February-July (p &lt; 0.01). In comparison to July the mean daily </w:t>
      </w:r>
      <w:r>
        <w:lastRenderedPageBreak/>
        <w:t>percentage of time spent in a High Activity State is 13% higher in October and 8% higher in February (Fig. 1.6).</w:t>
      </w:r>
    </w:p>
    <w:p w14:paraId="7F8A1C8F" w14:textId="77777777" w:rsidR="004E2084" w:rsidRDefault="00BF47A3">
      <w:pPr>
        <w:pStyle w:val="Corpodetexto"/>
      </w:pPr>
      <w:commentRangeStart w:id="94"/>
      <w:r>
        <w:rPr>
          <w:noProof/>
        </w:rPr>
        <w:drawing>
          <wp:inline distT="0" distB="0" distL="114935" distR="114935" wp14:anchorId="7F8A1CC1" wp14:editId="7F8A1CC2">
            <wp:extent cx="4620260" cy="3696335"/>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commentRangeEnd w:id="94"/>
      <w:r w:rsidR="00896499">
        <w:rPr>
          <w:rStyle w:val="Refdecomentrio"/>
          <w:rFonts w:asciiTheme="minorHAnsi" w:hAnsiTheme="minorHAnsi"/>
        </w:rPr>
        <w:commentReference w:id="94"/>
      </w:r>
    </w:p>
    <w:p w14:paraId="7F8A1C90" w14:textId="77777777" w:rsidR="004E2084" w:rsidRDefault="00BF47A3">
      <w:pPr>
        <w:pStyle w:val="CaptionedFigure"/>
      </w:pPr>
      <w:r>
        <w:rPr>
          <w:noProof/>
        </w:rPr>
        <w:lastRenderedPageBreak/>
        <w:drawing>
          <wp:inline distT="0" distB="0" distL="114935" distR="114935" wp14:anchorId="7F8A1CC3" wp14:editId="7F8A1CC4">
            <wp:extent cx="5943600" cy="5943600"/>
            <wp:effectExtent l="0" t="0" r="0" b="0"/>
            <wp:docPr id="5" name="Image6" descr="Figure 1.6: Daily time-activty budgets for the behavioral states. (A) Percentage of time spent in each behavioral state per animal. (B) Distribution of the mean percentage of time spent in each behavioral state calculated by animal. The mean pecentage of time spent in the High Activity State is lower in July in comparison to October and February. The mean percentage of time spent in the Medium Activity State, however, is higher in July in comparison with Octo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Figure 1.6: Daily time-activty budgets for the behavioral states. (A) Percentage of time spent in each behavioral state per animal. (B) Distribution of the mean percentage of time spent in each behavioral state calculated by animal. The mean pecentage of time spent in the High Activity State is lower in July in comparison to October and February. The mean percentage of time spent in the Medium Activity State, however, is higher in July in comparison with October."/>
                    <pic:cNvPicPr>
                      <a:picLocks noChangeAspect="1" noChangeArrowheads="1"/>
                    </pic:cNvPicPr>
                  </pic:nvPicPr>
                  <pic:blipFill>
                    <a:blip r:embed="rId14"/>
                    <a:stretch>
                      <a:fillRect/>
                    </a:stretch>
                  </pic:blipFill>
                  <pic:spPr bwMode="auto">
                    <a:xfrm>
                      <a:off x="0" y="0"/>
                      <a:ext cx="5943600" cy="5943600"/>
                    </a:xfrm>
                    <a:prstGeom prst="rect">
                      <a:avLst/>
                    </a:prstGeom>
                  </pic:spPr>
                </pic:pic>
              </a:graphicData>
            </a:graphic>
          </wp:inline>
        </w:drawing>
      </w:r>
    </w:p>
    <w:p w14:paraId="7F8A1C91" w14:textId="77777777" w:rsidR="004E2084" w:rsidRDefault="00BF47A3">
      <w:pPr>
        <w:pStyle w:val="ImageCaption"/>
      </w:pPr>
      <w:r>
        <w:t>Figure 1.6: Daily time-</w:t>
      </w:r>
      <w:proofErr w:type="spellStart"/>
      <w:r>
        <w:t>activty</w:t>
      </w:r>
      <w:proofErr w:type="spellEnd"/>
      <w:r>
        <w:t xml:space="preserve"> budgets for the behavioral states. (A) Percentage of time spent in each behavioral state per animal. (B) Distribution of the mean percentage of time spent in each behavioral state calculated by animal. The mean </w:t>
      </w:r>
      <w:proofErr w:type="spellStart"/>
      <w:r>
        <w:t>pecentage</w:t>
      </w:r>
      <w:proofErr w:type="spellEnd"/>
      <w:r>
        <w:t xml:space="preserve"> of time spent in the High Activity State is lower in July in comparison to October and February. The mean percentage of time spent in the Medium Activity State, however, is higher in July in comparison with October.</w:t>
      </w:r>
    </w:p>
    <w:p w14:paraId="7F8A1C92" w14:textId="77777777" w:rsidR="004E2084" w:rsidRDefault="00BF47A3">
      <w:bookmarkStart w:id="95" w:name="daily-time-activity-budgets"/>
      <w:bookmarkEnd w:id="95"/>
      <w:r>
        <w:br w:type="page"/>
      </w:r>
    </w:p>
    <w:p w14:paraId="7F8A1C93" w14:textId="77777777" w:rsidR="004E2084" w:rsidRDefault="00BF47A3">
      <w:pPr>
        <w:pStyle w:val="Ttulo3"/>
      </w:pPr>
      <w:r>
        <w:lastRenderedPageBreak/>
        <w:t>1.3.4</w:t>
      </w:r>
      <w:r>
        <w:tab/>
        <w:t>Daily Activity Patterns</w:t>
      </w:r>
    </w:p>
    <w:p w14:paraId="7F8A1C94" w14:textId="2ABF2FC7" w:rsidR="004E2084" w:rsidRDefault="00BF47A3">
      <w:pPr>
        <w:pStyle w:val="FirstParagraph"/>
      </w:pPr>
      <w:r>
        <w:t xml:space="preserve">Daily activity rhythms for each behavioral state </w:t>
      </w:r>
      <w:del w:id="96" w:author="Patricia Tachinardi" w:date="2021-08-10T16:59:00Z">
        <w:r w:rsidDel="00896499">
          <w:delText>is</w:delText>
        </w:r>
      </w:del>
      <w:ins w:id="97" w:author="Patricia Tachinardi" w:date="2021-08-10T16:59:00Z">
        <w:r w:rsidR="00896499">
          <w:t>are</w:t>
        </w:r>
      </w:ins>
      <w:r>
        <w:t xml:space="preserve"> shown in Figures REF. These plots show that, qualitatively, </w:t>
      </w:r>
      <w:del w:id="98" w:author="Patricia Tachinardi" w:date="2021-08-10T17:06:00Z">
        <w:r w:rsidDel="003B4E41">
          <w:delText xml:space="preserve">when considered separately </w:delText>
        </w:r>
      </w:del>
      <w:r>
        <w:t>the timing of occurrence of High Activity and Light Exposure episodes follow a diurnal pattern. Medium Activity, however, is spread out along the 24h and do not follow a daily (24h) rhythm. It is important to note that the timing of peak occurrence of High Activity behavior does not appear to change dramatically along the year. In all four Months the peak of High Activity seems to be around 14:00. In turn, Light Exposure patterns changes along the year. In July, the peak of episodes of light exposure is more concentrated in the middle of the day. In other seasons the peak of Light Exposure episodes appears to be</w:t>
      </w:r>
      <w:ins w:id="99" w:author="Patricia Tachinardi" w:date="2021-08-10T17:07:00Z">
        <w:r w:rsidR="00C23634">
          <w:t xml:space="preserve"> bi</w:t>
        </w:r>
      </w:ins>
      <w:del w:id="100" w:author="Patricia Tachinardi" w:date="2021-08-10T17:06:00Z">
        <w:r w:rsidDel="00C23634">
          <w:delText xml:space="preserve"> multi</w:delText>
        </w:r>
      </w:del>
      <w:r>
        <w:t>modal, with a higher peak in the first hours of daylight and a much smaller peak at the end of daylight.</w:t>
      </w:r>
    </w:p>
    <w:p w14:paraId="7F8A1C95" w14:textId="77777777" w:rsidR="004E2084" w:rsidRDefault="00BF47A3">
      <w:pPr>
        <w:pStyle w:val="Compact"/>
        <w:numPr>
          <w:ilvl w:val="0"/>
          <w:numId w:val="7"/>
        </w:numPr>
      </w:pPr>
      <w:r>
        <w:t>calculate peak</w:t>
      </w:r>
    </w:p>
    <w:p w14:paraId="7F8A1C96" w14:textId="77777777" w:rsidR="004E2084" w:rsidRPr="00214643" w:rsidRDefault="00BF47A3">
      <w:pPr>
        <w:pStyle w:val="Compact"/>
        <w:numPr>
          <w:ilvl w:val="0"/>
          <w:numId w:val="8"/>
        </w:numPr>
        <w:rPr>
          <w:lang w:val="pt-BR"/>
        </w:rPr>
      </w:pPr>
      <w:r w:rsidRPr="00214643">
        <w:rPr>
          <w:lang w:val="pt-BR"/>
        </w:rPr>
        <w:t xml:space="preserve">adicionar linha do </w:t>
      </w:r>
      <w:proofErr w:type="gramStart"/>
      <w:r w:rsidRPr="00214643">
        <w:rPr>
          <w:lang w:val="pt-BR"/>
        </w:rPr>
        <w:t>meio dia</w:t>
      </w:r>
      <w:proofErr w:type="gramEnd"/>
      <w:r w:rsidRPr="00214643">
        <w:rPr>
          <w:lang w:val="pt-BR"/>
        </w:rPr>
        <w:t xml:space="preserve"> solar</w:t>
      </w:r>
    </w:p>
    <w:p w14:paraId="7F8A1C97" w14:textId="77777777" w:rsidR="004E2084" w:rsidRDefault="00BF47A3">
      <w:pPr>
        <w:pStyle w:val="CaptionedFigure"/>
      </w:pPr>
      <w:r>
        <w:rPr>
          <w:noProof/>
        </w:rPr>
        <w:lastRenderedPageBreak/>
        <w:drawing>
          <wp:inline distT="0" distB="0" distL="114935" distR="114935" wp14:anchorId="7F8A1CC5" wp14:editId="4780C60B">
            <wp:extent cx="4561449" cy="7602415"/>
            <wp:effectExtent l="0" t="0" r="0" b="0"/>
            <wp:docPr id="6" name="Image7" descr="Figure 1.7: Density estimate of daily activity patterns of tuco-tucos’ behavioral states. Solid lines indicate the Gaussian kernel density estimates. Light-colored bars show observed distribution of each beavioral state occurance. Rug lines above the x-axis shows individual occurances. Dotted vertical lines show time of civil twilights. High Activity State shows a diurnal pattern independent of the time of the year. Medium Activty State shows no daily pattern. Light Exposure shows a diurnal rhythm that changes according to the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Figure 1.7: Density estimate of daily activity patterns of tuco-tucos’ behavioral states. Solid lines indicate the Gaussian kernel density estimates. Light-colored bars show observed distribution of each beavioral state occurance. Rug lines above the x-axis shows individual occurances. Dotted vertical lines show time of civil twilights. High Activity State shows a diurnal pattern independent of the time of the year. Medium Activty State shows no daily pattern. Light Exposure shows a diurnal rhythm that changes according to the season."/>
                    <pic:cNvPicPr>
                      <a:picLocks noChangeAspect="1" noChangeArrowheads="1"/>
                    </pic:cNvPicPr>
                  </pic:nvPicPr>
                  <pic:blipFill>
                    <a:blip r:embed="rId15"/>
                    <a:stretch>
                      <a:fillRect/>
                    </a:stretch>
                  </pic:blipFill>
                  <pic:spPr bwMode="auto">
                    <a:xfrm>
                      <a:off x="0" y="0"/>
                      <a:ext cx="4566014" cy="7610024"/>
                    </a:xfrm>
                    <a:prstGeom prst="rect">
                      <a:avLst/>
                    </a:prstGeom>
                  </pic:spPr>
                </pic:pic>
              </a:graphicData>
            </a:graphic>
          </wp:inline>
        </w:drawing>
      </w:r>
    </w:p>
    <w:p w14:paraId="7F8A1C98" w14:textId="475C4FA8" w:rsidR="004E2084" w:rsidRDefault="00BF47A3">
      <w:pPr>
        <w:pStyle w:val="ImageCaption"/>
      </w:pPr>
      <w:r>
        <w:lastRenderedPageBreak/>
        <w:t xml:space="preserve">Figure 1.7: Density estimate of daily activity patterns of tuco-tucos’ behavioral states. Solid lines indicate the Gaussian kernel density estimates. Light-colored bars show observed distribution of each </w:t>
      </w:r>
      <w:del w:id="101" w:author="Patricia Tachinardi" w:date="2021-08-10T17:09:00Z">
        <w:r w:rsidDel="00CA4AA4">
          <w:delText>beavioral</w:delText>
        </w:r>
      </w:del>
      <w:ins w:id="102" w:author="Patricia Tachinardi" w:date="2021-08-10T17:09:00Z">
        <w:r w:rsidR="00CA4AA4">
          <w:t>behavioral</w:t>
        </w:r>
      </w:ins>
      <w:r>
        <w:t xml:space="preserve"> state </w:t>
      </w:r>
      <w:del w:id="103" w:author="Patricia Tachinardi" w:date="2021-08-10T17:09:00Z">
        <w:r w:rsidDel="00CA4AA4">
          <w:delText>occurance</w:delText>
        </w:r>
      </w:del>
      <w:ins w:id="104" w:author="Patricia Tachinardi" w:date="2021-08-10T17:09:00Z">
        <w:r w:rsidR="00CA4AA4">
          <w:t>occurrence</w:t>
        </w:r>
      </w:ins>
      <w:r>
        <w:t xml:space="preserve">. Rug lines above the x-axis shows individual </w:t>
      </w:r>
      <w:del w:id="105" w:author="Patricia Tachinardi" w:date="2021-08-10T17:09:00Z">
        <w:r w:rsidDel="00CA4AA4">
          <w:delText>occurances</w:delText>
        </w:r>
      </w:del>
      <w:ins w:id="106" w:author="Patricia Tachinardi" w:date="2021-08-10T17:09:00Z">
        <w:r w:rsidR="00CA4AA4">
          <w:t>occurrences</w:t>
        </w:r>
      </w:ins>
      <w:r>
        <w:t xml:space="preserve">. Dotted vertical lines show time of civil twilights. High Activity State shows a diurnal pattern independent of the time of the year. Medium </w:t>
      </w:r>
      <w:del w:id="107" w:author="Patricia Tachinardi" w:date="2021-08-10T17:09:00Z">
        <w:r w:rsidDel="00CA4AA4">
          <w:delText>Activty</w:delText>
        </w:r>
      </w:del>
      <w:ins w:id="108" w:author="Patricia Tachinardi" w:date="2021-08-10T17:09:00Z">
        <w:r w:rsidR="00CA4AA4">
          <w:t>Activity</w:t>
        </w:r>
      </w:ins>
      <w:r>
        <w:t xml:space="preserve"> State shows no daily pattern. Light Exposure shows a diurnal rhythm that changes according to the season.</w:t>
      </w:r>
    </w:p>
    <w:p w14:paraId="7F8A1C99" w14:textId="77777777" w:rsidR="004E2084" w:rsidRDefault="00BF47A3">
      <w:bookmarkStart w:id="109" w:name="daily-activity-patterns"/>
      <w:bookmarkEnd w:id="109"/>
      <w:r>
        <w:br w:type="page"/>
      </w:r>
    </w:p>
    <w:p w14:paraId="7F8A1C9A" w14:textId="77777777" w:rsidR="004E2084" w:rsidRDefault="00BF47A3">
      <w:pPr>
        <w:pStyle w:val="Ttulo3"/>
      </w:pPr>
      <w:r>
        <w:lastRenderedPageBreak/>
        <w:t>1.3.5</w:t>
      </w:r>
      <w:r>
        <w:tab/>
        <w:t>Diurnality</w:t>
      </w:r>
    </w:p>
    <w:p w14:paraId="7F8A1C9B" w14:textId="4D3D40D8" w:rsidR="004E2084" w:rsidRDefault="00BF47A3">
      <w:pPr>
        <w:pStyle w:val="FirstParagraph"/>
      </w:pPr>
      <w:r>
        <w:t xml:space="preserve">Only the High Activity State behavior is predominately diurnal. The average diurnality </w:t>
      </w:r>
      <w:ins w:id="110" w:author="Patricia Tachinardi" w:date="2021-08-10T17:08:00Z">
        <w:r w:rsidR="00C23634">
          <w:t xml:space="preserve">index </w:t>
        </w:r>
      </w:ins>
      <w:r>
        <w:t>for the High Activity State is higher than 70% for all seasons (Table @ref:(</w:t>
      </w:r>
      <w:proofErr w:type="gramStart"/>
      <w:r>
        <w:t>tab:table</w:t>
      </w:r>
      <w:proofErr w:type="gramEnd"/>
      <w:r>
        <w:t>-mean-time-in-state)). Medium Activity is evenly spread out along the 24h with a diurnality that ranges from 50% in March to 56% in July and February (Table @ref:(</w:t>
      </w:r>
      <w:proofErr w:type="gramStart"/>
      <w:r>
        <w:t>tab:table</w:t>
      </w:r>
      <w:proofErr w:type="gramEnd"/>
      <w:r>
        <w:t>-mean-time-in-state)). The Rest State is predominantly nocturnal with Diurnality lower than 38% for all season. An ANOVA test show no difference in the mean diurnality between Months for each state (Figure 1.8.</w:t>
      </w:r>
    </w:p>
    <w:p w14:paraId="7F8A1C9C" w14:textId="77777777" w:rsidR="004E2084" w:rsidRDefault="00BF47A3">
      <w:pPr>
        <w:pStyle w:val="CaptionedFigure"/>
      </w:pPr>
      <w:r>
        <w:rPr>
          <w:noProof/>
        </w:rPr>
        <w:drawing>
          <wp:inline distT="0" distB="0" distL="114935" distR="114935" wp14:anchorId="7F8A1CC7" wp14:editId="7F8A1CC8">
            <wp:extent cx="5943600" cy="2373630"/>
            <wp:effectExtent l="0" t="0" r="0" b="0"/>
            <wp:docPr id="7" name="Image8" descr="Figure 1.8: Distriution of each state’s diurnality. Only the High Activity State is predominatly diurnal. High Activity State had a average diurnality greater than 70% for all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Figure 1.8: Distriution of each state’s diurnality. Only the High Activity State is predominatly diurnal. High Activity State had a average diurnality greater than 70% for all season."/>
                    <pic:cNvPicPr>
                      <a:picLocks noChangeAspect="1" noChangeArrowheads="1"/>
                    </pic:cNvPicPr>
                  </pic:nvPicPr>
                  <pic:blipFill>
                    <a:blip r:embed="rId16"/>
                    <a:stretch>
                      <a:fillRect/>
                    </a:stretch>
                  </pic:blipFill>
                  <pic:spPr bwMode="auto">
                    <a:xfrm>
                      <a:off x="0" y="0"/>
                      <a:ext cx="5943600" cy="2373630"/>
                    </a:xfrm>
                    <a:prstGeom prst="rect">
                      <a:avLst/>
                    </a:prstGeom>
                  </pic:spPr>
                </pic:pic>
              </a:graphicData>
            </a:graphic>
          </wp:inline>
        </w:drawing>
      </w:r>
    </w:p>
    <w:p w14:paraId="7F8A1C9D" w14:textId="73205E9E" w:rsidR="004E2084" w:rsidRDefault="00BF47A3">
      <w:pPr>
        <w:pStyle w:val="ImageCaption"/>
      </w:pPr>
      <w:r>
        <w:t xml:space="preserve">Figure 1.8: </w:t>
      </w:r>
      <w:del w:id="111" w:author="Patricia Tachinardi" w:date="2021-08-10T17:08:00Z">
        <w:r w:rsidDel="00CA4AA4">
          <w:delText>Distriution</w:delText>
        </w:r>
      </w:del>
      <w:ins w:id="112" w:author="Patricia Tachinardi" w:date="2021-08-10T17:08:00Z">
        <w:r w:rsidR="00CA4AA4">
          <w:t>Distribution</w:t>
        </w:r>
      </w:ins>
      <w:r>
        <w:t xml:space="preserve"> of each state’s diurnality</w:t>
      </w:r>
      <w:ins w:id="113" w:author="Patricia Tachinardi" w:date="2021-08-10T17:08:00Z">
        <w:r w:rsidR="00CA4AA4">
          <w:t xml:space="preserve"> index</w:t>
        </w:r>
      </w:ins>
      <w:r>
        <w:t xml:space="preserve">. Only the High Activity State is </w:t>
      </w:r>
      <w:del w:id="114" w:author="Patricia Tachinardi" w:date="2021-08-10T17:08:00Z">
        <w:r w:rsidDel="00CA4AA4">
          <w:delText>predominatly</w:delText>
        </w:r>
      </w:del>
      <w:ins w:id="115" w:author="Patricia Tachinardi" w:date="2021-08-10T17:08:00Z">
        <w:r w:rsidR="00CA4AA4">
          <w:t>predominantly</w:t>
        </w:r>
      </w:ins>
      <w:r>
        <w:t xml:space="preserve"> diurnal. High Activity State had a</w:t>
      </w:r>
      <w:ins w:id="116" w:author="Patricia Tachinardi" w:date="2021-08-10T17:09:00Z">
        <w:r w:rsidR="00CA4AA4">
          <w:t>n</w:t>
        </w:r>
      </w:ins>
      <w:r>
        <w:t xml:space="preserve"> average diurnality greater than 70% </w:t>
      </w:r>
      <w:del w:id="117" w:author="Patricia Tachinardi" w:date="2021-08-10T17:09:00Z">
        <w:r w:rsidDel="00CA4AA4">
          <w:delText>for</w:delText>
        </w:r>
      </w:del>
      <w:ins w:id="118" w:author="Patricia Tachinardi" w:date="2021-08-10T17:09:00Z">
        <w:r w:rsidR="00CA4AA4">
          <w:t>across</w:t>
        </w:r>
      </w:ins>
      <w:r>
        <w:t xml:space="preserve"> all season</w:t>
      </w:r>
      <w:ins w:id="119" w:author="Patricia Tachinardi" w:date="2021-08-10T17:09:00Z">
        <w:r w:rsidR="00CA4AA4">
          <w:t>s</w:t>
        </w:r>
      </w:ins>
      <w:r>
        <w:t>.</w:t>
      </w:r>
    </w:p>
    <w:p w14:paraId="7F8A1C9E" w14:textId="77777777" w:rsidR="004E2084" w:rsidRDefault="00BF47A3">
      <w:pPr>
        <w:pStyle w:val="Corpodetexto"/>
      </w:pPr>
      <w:r>
        <w:rPr>
          <w:noProof/>
        </w:rPr>
        <w:lastRenderedPageBreak/>
        <w:drawing>
          <wp:inline distT="0" distB="0" distL="114935" distR="114935" wp14:anchorId="7F8A1CC9" wp14:editId="7F8A1CCA">
            <wp:extent cx="4620260" cy="3696335"/>
            <wp:effectExtent l="0" t="0" r="0" b="0"/>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bookmarkStart w:id="120" w:name="X617767b3eb3d366f071e7388f73cf83b6c4f709"/>
      <w:bookmarkStart w:id="121" w:name="results"/>
      <w:bookmarkStart w:id="122" w:name="diurnality"/>
      <w:bookmarkEnd w:id="120"/>
      <w:bookmarkEnd w:id="121"/>
      <w:bookmarkEnd w:id="122"/>
    </w:p>
    <w:p w14:paraId="7F8A1C9F" w14:textId="77777777" w:rsidR="004E2084" w:rsidRDefault="00BF47A3">
      <w:pPr>
        <w:pStyle w:val="Ttulo1"/>
      </w:pPr>
      <w:r>
        <w:t>2</w:t>
      </w:r>
      <w:r>
        <w:tab/>
        <w:t>Rhythmicity</w:t>
      </w:r>
    </w:p>
    <w:p w14:paraId="7F8A1CA0" w14:textId="77777777" w:rsidR="004E2084" w:rsidRDefault="00BF47A3">
      <w:pPr>
        <w:pStyle w:val="FirstParagraph"/>
      </w:pPr>
      <w:r>
        <w:t>(…)</w:t>
      </w:r>
    </w:p>
    <w:p w14:paraId="7F8A1CA1" w14:textId="77777777" w:rsidR="004E2084" w:rsidRDefault="004E2084">
      <w:pPr>
        <w:pStyle w:val="Ttulo2"/>
        <w:numPr>
          <w:ilvl w:val="0"/>
          <w:numId w:val="2"/>
        </w:numPr>
      </w:pPr>
      <w:bookmarkStart w:id="123" w:name="anillacos-plant-community"/>
      <w:bookmarkEnd w:id="123"/>
    </w:p>
    <w:p w14:paraId="7F8A1CA2" w14:textId="77777777" w:rsidR="004E2084" w:rsidRDefault="00BF47A3">
      <w:pPr>
        <w:pStyle w:val="Ttulo1"/>
      </w:pPr>
      <w:r>
        <w:t>References</w:t>
      </w:r>
    </w:p>
    <w:p w14:paraId="7F8A1CA3" w14:textId="77777777" w:rsidR="004E2084" w:rsidRDefault="00BF47A3">
      <w:pPr>
        <w:pStyle w:val="FirstParagraph"/>
      </w:pPr>
      <w:r>
        <w:t>Placeholder</w:t>
      </w:r>
    </w:p>
    <w:p w14:paraId="7F8A1CA4" w14:textId="77777777" w:rsidR="004E2084" w:rsidRDefault="00BF47A3">
      <w:pPr>
        <w:pStyle w:val="Bibliografia"/>
      </w:pPr>
      <w:r>
        <w:t xml:space="preserve">Abraham, E., H.F. del Valle, F. </w:t>
      </w:r>
      <w:proofErr w:type="spellStart"/>
      <w:r>
        <w:t>Roig</w:t>
      </w:r>
      <w:proofErr w:type="spellEnd"/>
      <w:r>
        <w:t xml:space="preserve">, L. Torres, J.O. Ares, F. </w:t>
      </w:r>
      <w:proofErr w:type="spellStart"/>
      <w:r>
        <w:t>Coronato</w:t>
      </w:r>
      <w:proofErr w:type="spellEnd"/>
      <w:r>
        <w:t xml:space="preserve">, and R. </w:t>
      </w:r>
      <w:proofErr w:type="spellStart"/>
      <w:r>
        <w:t>Godagnone</w:t>
      </w:r>
      <w:proofErr w:type="spellEnd"/>
      <w:r>
        <w:t xml:space="preserve">. 2009. “Overview of the Geography of the Monte Desert Biome (Argentina).” </w:t>
      </w:r>
      <w:r>
        <w:rPr>
          <w:i/>
          <w:iCs/>
        </w:rPr>
        <w:t>Journal of Arid Environments</w:t>
      </w:r>
      <w:r>
        <w:t xml:space="preserve"> 73 (2): 144–53. </w:t>
      </w:r>
      <w:hyperlink r:id="rId18">
        <w:r>
          <w:rPr>
            <w:rStyle w:val="Hyperlink"/>
          </w:rPr>
          <w:t>https://doi.org/10.1016/j.jaridenv.2008.09.028</w:t>
        </w:r>
      </w:hyperlink>
      <w:r>
        <w:t>.</w:t>
      </w:r>
      <w:bookmarkStart w:id="124" w:name="ref-abraham2009"/>
      <w:bookmarkEnd w:id="124"/>
    </w:p>
    <w:p w14:paraId="7F8A1CA5" w14:textId="77777777" w:rsidR="004E2084" w:rsidRDefault="00BF47A3">
      <w:pPr>
        <w:pStyle w:val="Bibliografia"/>
      </w:pPr>
      <w:r>
        <w:t xml:space="preserve">Amaya, Juan Pablo, Juan I. </w:t>
      </w:r>
      <w:proofErr w:type="spellStart"/>
      <w:r>
        <w:t>Areta</w:t>
      </w:r>
      <w:proofErr w:type="spellEnd"/>
      <w:r>
        <w:t xml:space="preserve">, Veronica S. </w:t>
      </w:r>
      <w:proofErr w:type="spellStart"/>
      <w:r>
        <w:t>Valentinuzzi</w:t>
      </w:r>
      <w:proofErr w:type="spellEnd"/>
      <w:r>
        <w:t xml:space="preserve">, and Emmanuel </w:t>
      </w:r>
      <w:proofErr w:type="spellStart"/>
      <w:r>
        <w:t>Zufiaurre</w:t>
      </w:r>
      <w:proofErr w:type="spellEnd"/>
      <w:r>
        <w:t xml:space="preserve">. 2016. “Form and Function of Long-Range Vocalizations in a Neotropical Fossorial Rodent: The </w:t>
      </w:r>
      <w:proofErr w:type="spellStart"/>
      <w:r>
        <w:t>Anillaco</w:t>
      </w:r>
      <w:proofErr w:type="spellEnd"/>
      <w:r>
        <w:t xml:space="preserve"> Tuco-Tuco </w:t>
      </w:r>
      <w:proofErr w:type="gramStart"/>
      <w:r>
        <w:t xml:space="preserve">( </w:t>
      </w:r>
      <w:proofErr w:type="spellStart"/>
      <w:r>
        <w:rPr>
          <w:i/>
          <w:iCs/>
        </w:rPr>
        <w:t>Ctenomys</w:t>
      </w:r>
      <w:proofErr w:type="spellEnd"/>
      <w:proofErr w:type="gramEnd"/>
      <w:r>
        <w:t xml:space="preserve"> Sp.).” </w:t>
      </w:r>
      <w:proofErr w:type="spellStart"/>
      <w:r>
        <w:rPr>
          <w:i/>
          <w:iCs/>
        </w:rPr>
        <w:t>PeerJ</w:t>
      </w:r>
      <w:proofErr w:type="spellEnd"/>
      <w:r>
        <w:t xml:space="preserve"> 4 (October): e2559. </w:t>
      </w:r>
      <w:hyperlink r:id="rId19">
        <w:r>
          <w:rPr>
            <w:rStyle w:val="Hyperlink"/>
          </w:rPr>
          <w:t>https://doi.org/10.7717/peerj.2559</w:t>
        </w:r>
      </w:hyperlink>
      <w:r>
        <w:t>.</w:t>
      </w:r>
      <w:bookmarkStart w:id="125" w:name="ref-amaya2016"/>
      <w:bookmarkEnd w:id="125"/>
    </w:p>
    <w:p w14:paraId="7F8A1CA6" w14:textId="77777777" w:rsidR="004E2084" w:rsidRDefault="00BF47A3">
      <w:pPr>
        <w:pStyle w:val="Bibliografia"/>
      </w:pPr>
      <w:r>
        <w:t xml:space="preserve">Aranda-Rickert, Adriana, and Sebastián </w:t>
      </w:r>
      <w:proofErr w:type="spellStart"/>
      <w:r>
        <w:t>Fracchia</w:t>
      </w:r>
      <w:proofErr w:type="spellEnd"/>
      <w:r>
        <w:t>. 2011. “</w:t>
      </w:r>
      <w:proofErr w:type="spellStart"/>
      <w:r>
        <w:t>Pogonomyrmexcunicularius</w:t>
      </w:r>
      <w:proofErr w:type="spellEnd"/>
      <w:r>
        <w:t xml:space="preserve"> as the Keystone Disperser of </w:t>
      </w:r>
      <w:proofErr w:type="spellStart"/>
      <w:r>
        <w:t>Elaiosome</w:t>
      </w:r>
      <w:proofErr w:type="spellEnd"/>
      <w:r>
        <w:t xml:space="preserve">-Bearing Jatropha </w:t>
      </w:r>
      <w:proofErr w:type="spellStart"/>
      <w:r>
        <w:t>Excisa</w:t>
      </w:r>
      <w:proofErr w:type="spellEnd"/>
      <w:r>
        <w:t xml:space="preserve"> Seeds in Semi-Arid Argentina: </w:t>
      </w:r>
      <w:proofErr w:type="spellStart"/>
      <w:r>
        <w:t>Pogonomyrmex</w:t>
      </w:r>
      <w:proofErr w:type="spellEnd"/>
      <w:r>
        <w:t xml:space="preserve"> </w:t>
      </w:r>
      <w:proofErr w:type="spellStart"/>
      <w:r>
        <w:t>Cunicularius</w:t>
      </w:r>
      <w:proofErr w:type="spellEnd"/>
      <w:r>
        <w:t xml:space="preserve"> Ants as Keystone Seed Dispersers.” </w:t>
      </w:r>
      <w:proofErr w:type="spellStart"/>
      <w:r>
        <w:rPr>
          <w:i/>
          <w:iCs/>
        </w:rPr>
        <w:t>Entomologia</w:t>
      </w:r>
      <w:proofErr w:type="spellEnd"/>
      <w:r>
        <w:rPr>
          <w:i/>
          <w:iCs/>
        </w:rPr>
        <w:t xml:space="preserve"> </w:t>
      </w:r>
      <w:proofErr w:type="spellStart"/>
      <w:r>
        <w:rPr>
          <w:i/>
          <w:iCs/>
        </w:rPr>
        <w:t>Experimentalis</w:t>
      </w:r>
      <w:proofErr w:type="spellEnd"/>
      <w:r>
        <w:rPr>
          <w:i/>
          <w:iCs/>
        </w:rPr>
        <w:t xml:space="preserve"> Et </w:t>
      </w:r>
      <w:proofErr w:type="spellStart"/>
      <w:r>
        <w:rPr>
          <w:i/>
          <w:iCs/>
        </w:rPr>
        <w:t>Applicata</w:t>
      </w:r>
      <w:proofErr w:type="spellEnd"/>
      <w:r>
        <w:t xml:space="preserve"> 139 (2): 91–102. </w:t>
      </w:r>
      <w:hyperlink r:id="rId20">
        <w:r>
          <w:rPr>
            <w:rStyle w:val="Hyperlink"/>
          </w:rPr>
          <w:t>https://doi.org/10.1111/j.1570-7458.2011.01111.x</w:t>
        </w:r>
      </w:hyperlink>
      <w:r>
        <w:t>.</w:t>
      </w:r>
      <w:bookmarkStart w:id="126" w:name="ref-aranda-rickert2011a"/>
      <w:bookmarkEnd w:id="126"/>
    </w:p>
    <w:p w14:paraId="7F8A1CA7" w14:textId="77777777" w:rsidR="004E2084" w:rsidRDefault="00BF47A3">
      <w:pPr>
        <w:pStyle w:val="Bibliografia"/>
      </w:pPr>
      <w:proofErr w:type="spellStart"/>
      <w:r>
        <w:lastRenderedPageBreak/>
        <w:t>Bivand</w:t>
      </w:r>
      <w:proofErr w:type="spellEnd"/>
      <w:r>
        <w:t>, Roger, and Nicholas Lewin-Koh. 2020. “</w:t>
      </w:r>
      <w:proofErr w:type="spellStart"/>
      <w:r>
        <w:t>Maptools</w:t>
      </w:r>
      <w:proofErr w:type="spellEnd"/>
      <w:r>
        <w:t xml:space="preserve">: Tools for Handling Spatial Objects.” </w:t>
      </w:r>
      <w:hyperlink r:id="rId21">
        <w:r>
          <w:rPr>
            <w:rStyle w:val="Hyperlink"/>
          </w:rPr>
          <w:t>https://CRAN.R-project.org/package=maptools</w:t>
        </w:r>
      </w:hyperlink>
      <w:r>
        <w:t>.</w:t>
      </w:r>
      <w:bookmarkStart w:id="127" w:name="ref-bivand2020"/>
      <w:bookmarkEnd w:id="127"/>
    </w:p>
    <w:p w14:paraId="7F8A1CA8" w14:textId="77777777" w:rsidR="004E2084" w:rsidRDefault="00BF47A3">
      <w:pPr>
        <w:pStyle w:val="Bibliografia"/>
      </w:pPr>
      <w:r>
        <w:t xml:space="preserve">Burnham, Kenneth P., David Raymond Anderson, and Kenneth P. Burnham. 2002. </w:t>
      </w:r>
      <w:r>
        <w:rPr>
          <w:i/>
          <w:iCs/>
        </w:rPr>
        <w:t xml:space="preserve">Model Selection and </w:t>
      </w:r>
      <w:proofErr w:type="spellStart"/>
      <w:r>
        <w:rPr>
          <w:i/>
          <w:iCs/>
        </w:rPr>
        <w:t>Multimodel</w:t>
      </w:r>
      <w:proofErr w:type="spellEnd"/>
      <w:r>
        <w:rPr>
          <w:i/>
          <w:iCs/>
        </w:rPr>
        <w:t xml:space="preserve"> Inference: A Practical Information-Theoretic Approach</w:t>
      </w:r>
      <w:r>
        <w:t>. 2nd ed. New York: Springer.</w:t>
      </w:r>
      <w:bookmarkStart w:id="128" w:name="ref-burnham2002"/>
      <w:bookmarkEnd w:id="128"/>
    </w:p>
    <w:p w14:paraId="7F8A1CA9" w14:textId="77777777" w:rsidR="004E2084" w:rsidRDefault="00BF47A3">
      <w:pPr>
        <w:pStyle w:val="Bibliografia"/>
      </w:pPr>
      <w:proofErr w:type="spellStart"/>
      <w:r>
        <w:t>Fracchia</w:t>
      </w:r>
      <w:proofErr w:type="spellEnd"/>
      <w:r>
        <w:t xml:space="preserve">, S., L. </w:t>
      </w:r>
      <w:proofErr w:type="spellStart"/>
      <w:r>
        <w:t>Krapovickas</w:t>
      </w:r>
      <w:proofErr w:type="spellEnd"/>
      <w:r>
        <w:t xml:space="preserve">, A. Aranda-Rickert, and V.S. </w:t>
      </w:r>
      <w:proofErr w:type="spellStart"/>
      <w:r>
        <w:t>Valentinuzzi</w:t>
      </w:r>
      <w:proofErr w:type="spellEnd"/>
      <w:r>
        <w:t xml:space="preserve">. 2011. “Dispersal of Arbuscular Mycorrhizal Fungi and Dark Septate Endophytes by </w:t>
      </w:r>
      <w:proofErr w:type="spellStart"/>
      <w:r>
        <w:t>Ctenomys</w:t>
      </w:r>
      <w:proofErr w:type="spellEnd"/>
      <w:r>
        <w:t xml:space="preserve"> Cf. </w:t>
      </w:r>
      <w:proofErr w:type="spellStart"/>
      <w:r>
        <w:t>Knighti</w:t>
      </w:r>
      <w:proofErr w:type="spellEnd"/>
      <w:r>
        <w:t xml:space="preserve"> (Rodentia) in the Northern Monte Desert of Argentina.” </w:t>
      </w:r>
      <w:r>
        <w:rPr>
          <w:i/>
          <w:iCs/>
        </w:rPr>
        <w:t>Journal of Arid Environments</w:t>
      </w:r>
      <w:r>
        <w:t xml:space="preserve"> 75 (11): 1016–23. </w:t>
      </w:r>
      <w:hyperlink r:id="rId22">
        <w:r>
          <w:rPr>
            <w:rStyle w:val="Hyperlink"/>
          </w:rPr>
          <w:t>https://doi.org/10.1016/j.jaridenv.2011.04.034</w:t>
        </w:r>
      </w:hyperlink>
      <w:r>
        <w:t>.</w:t>
      </w:r>
      <w:bookmarkStart w:id="129" w:name="ref-fracchia2011"/>
      <w:bookmarkEnd w:id="129"/>
    </w:p>
    <w:p w14:paraId="7F8A1CAA" w14:textId="77777777" w:rsidR="004E2084" w:rsidRDefault="00BF47A3">
      <w:pPr>
        <w:pStyle w:val="Bibliografia"/>
      </w:pPr>
      <w:proofErr w:type="spellStart"/>
      <w:r>
        <w:t>Jannetti</w:t>
      </w:r>
      <w:proofErr w:type="spellEnd"/>
      <w:r>
        <w:t xml:space="preserve">, </w:t>
      </w:r>
      <w:proofErr w:type="spellStart"/>
      <w:r>
        <w:t>Milene</w:t>
      </w:r>
      <w:proofErr w:type="spellEnd"/>
      <w:r>
        <w:t xml:space="preserve"> G., C. Loren Buck, Veronica S. </w:t>
      </w:r>
      <w:proofErr w:type="spellStart"/>
      <w:r>
        <w:t>Valentinuzzi</w:t>
      </w:r>
      <w:proofErr w:type="spellEnd"/>
      <w:r>
        <w:t>, and Gisele A. Oda. 2019. “Day and Night in the Subterranean: Measuring Daily Activity Patterns of Subterranean Rodents (</w:t>
      </w:r>
      <w:proofErr w:type="spellStart"/>
      <w:r>
        <w:t>Ctenomys</w:t>
      </w:r>
      <w:proofErr w:type="spellEnd"/>
      <w:r>
        <w:t xml:space="preserve"> </w:t>
      </w:r>
      <w:proofErr w:type="spellStart"/>
      <w:r>
        <w:t>Aff</w:t>
      </w:r>
      <w:proofErr w:type="spellEnd"/>
      <w:r>
        <w:t xml:space="preserve">. </w:t>
      </w:r>
      <w:proofErr w:type="spellStart"/>
      <w:r>
        <w:t>Knighti</w:t>
      </w:r>
      <w:proofErr w:type="spellEnd"/>
      <w:r>
        <w:t xml:space="preserve">) Using Bio-Logging.” </w:t>
      </w:r>
      <w:r>
        <w:rPr>
          <w:i/>
          <w:iCs/>
        </w:rPr>
        <w:t>Conservation Physiology</w:t>
      </w:r>
      <w:r>
        <w:t xml:space="preserve"> 7 (1). </w:t>
      </w:r>
      <w:hyperlink r:id="rId23">
        <w:r>
          <w:rPr>
            <w:rStyle w:val="Hyperlink"/>
          </w:rPr>
          <w:t>https://doi.org/10.1093/conphys/coz044</w:t>
        </w:r>
      </w:hyperlink>
      <w:r>
        <w:t>.</w:t>
      </w:r>
      <w:bookmarkStart w:id="130" w:name="ref-jannetti2019"/>
      <w:bookmarkEnd w:id="130"/>
    </w:p>
    <w:p w14:paraId="7F8A1CAB" w14:textId="77777777" w:rsidR="004E2084" w:rsidRDefault="00BF47A3">
      <w:pPr>
        <w:pStyle w:val="Bibliografia"/>
      </w:pPr>
      <w:proofErr w:type="spellStart"/>
      <w:r>
        <w:t>Langrock</w:t>
      </w:r>
      <w:proofErr w:type="spellEnd"/>
      <w:r>
        <w:t xml:space="preserve">, Roland, Ruth King, Jason </w:t>
      </w:r>
      <w:proofErr w:type="spellStart"/>
      <w:r>
        <w:t>Matthiopoulos</w:t>
      </w:r>
      <w:proofErr w:type="spellEnd"/>
      <w:r>
        <w:t xml:space="preserve">, Len Thomas, Daniel Fortin, and Juan M. Morales. 2012. “Flexible and Practical Modeling of Animal Telemetry Data: Hidden Markov Models and Extensions.” </w:t>
      </w:r>
      <w:r>
        <w:rPr>
          <w:i/>
          <w:iCs/>
        </w:rPr>
        <w:t>Ecology</w:t>
      </w:r>
      <w:r>
        <w:t xml:space="preserve"> 93 (11): 2336–42. </w:t>
      </w:r>
      <w:hyperlink r:id="rId24">
        <w:r>
          <w:rPr>
            <w:rStyle w:val="Hyperlink"/>
          </w:rPr>
          <w:t>https://doi.org/10.1890/11-2241.1</w:t>
        </w:r>
      </w:hyperlink>
      <w:r>
        <w:t>.</w:t>
      </w:r>
      <w:bookmarkStart w:id="131" w:name="ref-langrock2012"/>
      <w:bookmarkEnd w:id="131"/>
    </w:p>
    <w:p w14:paraId="7F8A1CAC" w14:textId="77777777" w:rsidR="004E2084" w:rsidRDefault="00BF47A3">
      <w:pPr>
        <w:pStyle w:val="Bibliografia"/>
      </w:pPr>
      <w:r>
        <w:t xml:space="preserve">Leos-Barajas, </w:t>
      </w:r>
      <w:proofErr w:type="spellStart"/>
      <w:r>
        <w:t>Vianey</w:t>
      </w:r>
      <w:proofErr w:type="spellEnd"/>
      <w:r>
        <w:t xml:space="preserve">, </w:t>
      </w:r>
      <w:proofErr w:type="spellStart"/>
      <w:r>
        <w:t>Theoni</w:t>
      </w:r>
      <w:proofErr w:type="spellEnd"/>
      <w:r>
        <w:t xml:space="preserve"> </w:t>
      </w:r>
      <w:proofErr w:type="spellStart"/>
      <w:r>
        <w:t>Photopoulou</w:t>
      </w:r>
      <w:proofErr w:type="spellEnd"/>
      <w:r>
        <w:t xml:space="preserve">, Roland </w:t>
      </w:r>
      <w:proofErr w:type="spellStart"/>
      <w:r>
        <w:t>Langrock</w:t>
      </w:r>
      <w:proofErr w:type="spellEnd"/>
      <w:r>
        <w:t xml:space="preserve">, Toby A. Patterson, </w:t>
      </w:r>
      <w:proofErr w:type="spellStart"/>
      <w:r>
        <w:t>Yuuki</w:t>
      </w:r>
      <w:proofErr w:type="spellEnd"/>
      <w:r>
        <w:t xml:space="preserve"> Y. Watanabe, Megan Murgatroyd, and Yannis P. </w:t>
      </w:r>
      <w:proofErr w:type="spellStart"/>
      <w:r>
        <w:t>Papastamatiou</w:t>
      </w:r>
      <w:proofErr w:type="spellEnd"/>
      <w:r>
        <w:t xml:space="preserve">. 2017. “Analysis of Animal Accelerometer Data Using Hidden Markov Models.” Edited by Robert B. O’Hara. </w:t>
      </w:r>
      <w:r>
        <w:rPr>
          <w:i/>
          <w:iCs/>
        </w:rPr>
        <w:t>Methods in Ecology and Evolution</w:t>
      </w:r>
      <w:r>
        <w:t xml:space="preserve"> 8 (2): 161–73. </w:t>
      </w:r>
      <w:hyperlink r:id="rId25">
        <w:r>
          <w:rPr>
            <w:rStyle w:val="Hyperlink"/>
          </w:rPr>
          <w:t>https://doi.org/10.1111/2041-210X.12657</w:t>
        </w:r>
      </w:hyperlink>
      <w:r>
        <w:t>.</w:t>
      </w:r>
      <w:bookmarkStart w:id="132" w:name="ref-leosbarajas2017"/>
      <w:bookmarkEnd w:id="132"/>
    </w:p>
    <w:p w14:paraId="7F8A1CAD" w14:textId="77777777" w:rsidR="004E2084" w:rsidRDefault="00BF47A3">
      <w:pPr>
        <w:pStyle w:val="Bibliografia"/>
      </w:pPr>
      <w:r>
        <w:t xml:space="preserve">McClintock, Brett T., Roland </w:t>
      </w:r>
      <w:proofErr w:type="spellStart"/>
      <w:r>
        <w:t>Langrock</w:t>
      </w:r>
      <w:proofErr w:type="spellEnd"/>
      <w:r>
        <w:t xml:space="preserve">, Olivier Gimenez, Emmanuelle Cam, David L. Borchers, Richard Glennie, and Toby A. Patterson. 2020. “Uncovering Ecological State Dynamics with Hidden Markov Models.” Edited by Tim Coulson. </w:t>
      </w:r>
      <w:r>
        <w:rPr>
          <w:i/>
          <w:iCs/>
        </w:rPr>
        <w:t>Ecology Letters</w:t>
      </w:r>
      <w:r>
        <w:t xml:space="preserve"> 23 (12): 1878–1903. </w:t>
      </w:r>
      <w:hyperlink r:id="rId26">
        <w:r>
          <w:rPr>
            <w:rStyle w:val="Hyperlink"/>
          </w:rPr>
          <w:t>https://doi.org/10.1111/ele.13610</w:t>
        </w:r>
      </w:hyperlink>
      <w:r>
        <w:t>.</w:t>
      </w:r>
      <w:bookmarkStart w:id="133" w:name="ref-mcclintock2020"/>
      <w:bookmarkEnd w:id="133"/>
    </w:p>
    <w:p w14:paraId="7F8A1CAE" w14:textId="77777777" w:rsidR="004E2084" w:rsidRDefault="00BF47A3">
      <w:pPr>
        <w:pStyle w:val="Bibliografia"/>
      </w:pPr>
      <w:r>
        <w:t xml:space="preserve">McClintock, Brett T, and Theo </w:t>
      </w:r>
      <w:proofErr w:type="spellStart"/>
      <w:r>
        <w:t>Michelot</w:t>
      </w:r>
      <w:proofErr w:type="spellEnd"/>
      <w:r>
        <w:t>. 2021. “</w:t>
      </w:r>
      <w:proofErr w:type="spellStart"/>
      <w:r>
        <w:t>momentuHMM</w:t>
      </w:r>
      <w:proofErr w:type="spellEnd"/>
      <w:r>
        <w:t>: R Package for Analysis of Telemetry Data Using Generalized Multivariate Hidden Markov Models of Animal Movement,” 155.</w:t>
      </w:r>
      <w:bookmarkStart w:id="134" w:name="ref-mcclintock2021"/>
      <w:bookmarkEnd w:id="134"/>
    </w:p>
    <w:p w14:paraId="7F8A1CAF" w14:textId="77777777" w:rsidR="004E2084" w:rsidRDefault="00BF47A3">
      <w:pPr>
        <w:pStyle w:val="Bibliografia"/>
      </w:pPr>
      <w:proofErr w:type="spellStart"/>
      <w:r>
        <w:t>Michelot</w:t>
      </w:r>
      <w:proofErr w:type="spellEnd"/>
      <w:r>
        <w:t xml:space="preserve">, Theo, and Roland </w:t>
      </w:r>
      <w:proofErr w:type="spellStart"/>
      <w:r>
        <w:t>Langrock</w:t>
      </w:r>
      <w:proofErr w:type="spellEnd"/>
      <w:r>
        <w:t xml:space="preserve">. 2019. “A Short Guide to Choosing Initial Parameter Values for the Estimation in </w:t>
      </w:r>
      <w:proofErr w:type="spellStart"/>
      <w:r>
        <w:t>moveHMM</w:t>
      </w:r>
      <w:proofErr w:type="spellEnd"/>
      <w:r>
        <w:t>,” 10.</w:t>
      </w:r>
      <w:bookmarkStart w:id="135" w:name="ref-michelot2019"/>
      <w:bookmarkEnd w:id="135"/>
    </w:p>
    <w:p w14:paraId="7F8A1CB0" w14:textId="77777777" w:rsidR="004E2084" w:rsidRDefault="00BF47A3">
      <w:pPr>
        <w:pStyle w:val="Bibliografia"/>
      </w:pPr>
      <w:proofErr w:type="spellStart"/>
      <w:r>
        <w:t>Papastamatiou</w:t>
      </w:r>
      <w:proofErr w:type="spellEnd"/>
      <w:r>
        <w:t xml:space="preserve">, Yannis P., </w:t>
      </w:r>
      <w:proofErr w:type="spellStart"/>
      <w:r>
        <w:t>Yuuki</w:t>
      </w:r>
      <w:proofErr w:type="spellEnd"/>
      <w:r>
        <w:t xml:space="preserve"> Y. Watanabe, </w:t>
      </w:r>
      <w:proofErr w:type="spellStart"/>
      <w:r>
        <w:t>Urška</w:t>
      </w:r>
      <w:proofErr w:type="spellEnd"/>
      <w:r>
        <w:t xml:space="preserve"> </w:t>
      </w:r>
      <w:proofErr w:type="spellStart"/>
      <w:r>
        <w:t>Demšar</w:t>
      </w:r>
      <w:proofErr w:type="spellEnd"/>
      <w:r>
        <w:t xml:space="preserve">, </w:t>
      </w:r>
      <w:proofErr w:type="spellStart"/>
      <w:r>
        <w:t>Vianey</w:t>
      </w:r>
      <w:proofErr w:type="spellEnd"/>
      <w:r>
        <w:t xml:space="preserve"> Leos-Barajas, Darcy Bradley, Roland </w:t>
      </w:r>
      <w:proofErr w:type="spellStart"/>
      <w:r>
        <w:t>Langrock</w:t>
      </w:r>
      <w:proofErr w:type="spellEnd"/>
      <w:r>
        <w:t xml:space="preserve">, Kevin Weng, Christopher G. Lowe, Alan M. Friedlander, and Jennifer E. </w:t>
      </w:r>
      <w:proofErr w:type="spellStart"/>
      <w:r>
        <w:t>Caselle</w:t>
      </w:r>
      <w:proofErr w:type="spellEnd"/>
      <w:r>
        <w:t xml:space="preserve">. 2018. “Activity Seascapes Highlight Central Place Foraging Strategies in Marine Predators That Never Stop Swimming.” </w:t>
      </w:r>
      <w:r>
        <w:rPr>
          <w:i/>
          <w:iCs/>
        </w:rPr>
        <w:t>Movement Ecology</w:t>
      </w:r>
      <w:r>
        <w:t xml:space="preserve"> 6 (1): 9. </w:t>
      </w:r>
      <w:hyperlink r:id="rId27">
        <w:r>
          <w:rPr>
            <w:rStyle w:val="Hyperlink"/>
          </w:rPr>
          <w:t>https://doi.org/10.1186/s40462-018-0127-3</w:t>
        </w:r>
      </w:hyperlink>
      <w:r>
        <w:t>.</w:t>
      </w:r>
      <w:bookmarkStart w:id="136" w:name="ref-papastamatiou2018"/>
      <w:bookmarkEnd w:id="136"/>
    </w:p>
    <w:p w14:paraId="7F8A1CB1" w14:textId="77777777" w:rsidR="004E2084" w:rsidRDefault="00BF47A3">
      <w:pPr>
        <w:pStyle w:val="Bibliografia"/>
      </w:pPr>
      <w:r>
        <w:t xml:space="preserve">Patterson, Toby A., </w:t>
      </w:r>
      <w:proofErr w:type="spellStart"/>
      <w:r>
        <w:t>Marinelle</w:t>
      </w:r>
      <w:proofErr w:type="spellEnd"/>
      <w:r>
        <w:t xml:space="preserve"> </w:t>
      </w:r>
      <w:proofErr w:type="spellStart"/>
      <w:r>
        <w:t>Basson</w:t>
      </w:r>
      <w:proofErr w:type="spellEnd"/>
      <w:r>
        <w:t xml:space="preserve">, Mark V. </w:t>
      </w:r>
      <w:proofErr w:type="spellStart"/>
      <w:r>
        <w:t>Bravington</w:t>
      </w:r>
      <w:proofErr w:type="spellEnd"/>
      <w:r>
        <w:t xml:space="preserve">, and John S. Gunn. 2009. “Classifying Movement </w:t>
      </w:r>
      <w:proofErr w:type="spellStart"/>
      <w:r>
        <w:t>Behaviour</w:t>
      </w:r>
      <w:proofErr w:type="spellEnd"/>
      <w:r>
        <w:t xml:space="preserve"> in Relation to Environmental Conditions Using Hidden Markov Models.” </w:t>
      </w:r>
      <w:r>
        <w:rPr>
          <w:i/>
          <w:iCs/>
        </w:rPr>
        <w:t>Journal of Animal Ecology</w:t>
      </w:r>
      <w:r>
        <w:t xml:space="preserve"> 78 (6): 1113–23. </w:t>
      </w:r>
      <w:hyperlink r:id="rId28">
        <w:r>
          <w:rPr>
            <w:rStyle w:val="Hyperlink"/>
          </w:rPr>
          <w:t>https://doi.org/10.1111/j.1365-2656.2009.01583.x</w:t>
        </w:r>
      </w:hyperlink>
      <w:r>
        <w:t>.</w:t>
      </w:r>
      <w:bookmarkStart w:id="137" w:name="ref-patterson2009"/>
      <w:bookmarkEnd w:id="137"/>
    </w:p>
    <w:p w14:paraId="7F8A1CB2" w14:textId="77777777" w:rsidR="004E2084" w:rsidRDefault="00BF47A3">
      <w:pPr>
        <w:pStyle w:val="Bibliografia"/>
      </w:pPr>
      <w:proofErr w:type="spellStart"/>
      <w:r>
        <w:t>Pohle</w:t>
      </w:r>
      <w:proofErr w:type="spellEnd"/>
      <w:r>
        <w:t xml:space="preserve">, Jennifer, Roland </w:t>
      </w:r>
      <w:proofErr w:type="spellStart"/>
      <w:r>
        <w:t>Langrock</w:t>
      </w:r>
      <w:proofErr w:type="spellEnd"/>
      <w:r>
        <w:t xml:space="preserve">, Floris M. van </w:t>
      </w:r>
      <w:proofErr w:type="spellStart"/>
      <w:r>
        <w:t>Beest</w:t>
      </w:r>
      <w:proofErr w:type="spellEnd"/>
      <w:r>
        <w:t xml:space="preserve">, and Niels Martin Schmidt. 2017. “Selecting the Number of States in Hidden Markov Models: Pragmatic Solutions Illustrated Using Animal Movement.” </w:t>
      </w:r>
      <w:r>
        <w:rPr>
          <w:i/>
          <w:iCs/>
        </w:rPr>
        <w:t>Journal of Agricultural, Biological and Environmental Statistics</w:t>
      </w:r>
      <w:r>
        <w:t xml:space="preserve"> 22 (3): 270–93. </w:t>
      </w:r>
      <w:hyperlink r:id="rId29">
        <w:r>
          <w:rPr>
            <w:rStyle w:val="Hyperlink"/>
          </w:rPr>
          <w:t>https://doi.org/10.1007/s13253-017-0283-8</w:t>
        </w:r>
      </w:hyperlink>
      <w:r>
        <w:t>.</w:t>
      </w:r>
      <w:bookmarkStart w:id="138" w:name="ref-pohle2017"/>
      <w:bookmarkEnd w:id="138"/>
    </w:p>
    <w:p w14:paraId="7F8A1CB3" w14:textId="77777777" w:rsidR="004E2084" w:rsidRDefault="00BF47A3">
      <w:pPr>
        <w:pStyle w:val="Bibliografia"/>
      </w:pPr>
      <w:proofErr w:type="spellStart"/>
      <w:r>
        <w:t>Qasem</w:t>
      </w:r>
      <w:proofErr w:type="spellEnd"/>
      <w:r>
        <w:t xml:space="preserve">, Lama, Antonia Cardew, Alexis Wilson, </w:t>
      </w:r>
      <w:proofErr w:type="spellStart"/>
      <w:r>
        <w:t>Iwan</w:t>
      </w:r>
      <w:proofErr w:type="spellEnd"/>
      <w:r>
        <w:t xml:space="preserve"> Griffiths, Lewis G. Halsey, Emily L. C. Shepard, Adrian C. </w:t>
      </w:r>
      <w:proofErr w:type="spellStart"/>
      <w:r>
        <w:t>Gleiss</w:t>
      </w:r>
      <w:proofErr w:type="spellEnd"/>
      <w:r>
        <w:t xml:space="preserve">, and Rory Wilson. 2012. “Tri-Axial Dynamic Acceleration as a Proxy for Animal Energy Expenditure; Should We Be Summing Values or Calculating the Vector?” </w:t>
      </w:r>
      <w:r>
        <w:rPr>
          <w:i/>
          <w:iCs/>
        </w:rPr>
        <w:t>PLOS ONE</w:t>
      </w:r>
      <w:r>
        <w:t xml:space="preserve"> 7 (2): e31187. </w:t>
      </w:r>
      <w:hyperlink r:id="rId30">
        <w:r>
          <w:rPr>
            <w:rStyle w:val="Hyperlink"/>
          </w:rPr>
          <w:t>https://doi.org/10.1371/journal.pone.0031187</w:t>
        </w:r>
      </w:hyperlink>
      <w:r>
        <w:t>.</w:t>
      </w:r>
      <w:bookmarkStart w:id="139" w:name="ref-qasem2012"/>
      <w:bookmarkEnd w:id="139"/>
    </w:p>
    <w:p w14:paraId="7F8A1CB4" w14:textId="77777777" w:rsidR="004E2084" w:rsidRDefault="00BF47A3">
      <w:pPr>
        <w:pStyle w:val="Bibliografia"/>
      </w:pPr>
      <w:r>
        <w:lastRenderedPageBreak/>
        <w:t xml:space="preserve">R Core Team. 2020. “R: A Language and Environment for Statistical Computing.” </w:t>
      </w:r>
      <w:hyperlink r:id="rId31">
        <w:r>
          <w:rPr>
            <w:rStyle w:val="Hyperlink"/>
          </w:rPr>
          <w:t>https://www.R-project.org/.</w:t>
        </w:r>
      </w:hyperlink>
      <w:bookmarkStart w:id="140" w:name="ref-rcoreteam2020"/>
      <w:bookmarkEnd w:id="140"/>
    </w:p>
    <w:p w14:paraId="7F8A1CB5" w14:textId="77777777" w:rsidR="004E2084" w:rsidRDefault="00BF47A3">
      <w:pPr>
        <w:pStyle w:val="Bibliografia"/>
      </w:pPr>
      <w:r>
        <w:t xml:space="preserve">Shepard, </w:t>
      </w:r>
      <w:proofErr w:type="spellStart"/>
      <w:r>
        <w:t>Elc</w:t>
      </w:r>
      <w:proofErr w:type="spellEnd"/>
      <w:r>
        <w:t xml:space="preserve">, Rp Wilson, Lg Halsey, F Quintana, A Gómez </w:t>
      </w:r>
      <w:proofErr w:type="spellStart"/>
      <w:r>
        <w:t>Laich</w:t>
      </w:r>
      <w:proofErr w:type="spellEnd"/>
      <w:r>
        <w:t xml:space="preserve">, Ac </w:t>
      </w:r>
      <w:proofErr w:type="spellStart"/>
      <w:r>
        <w:t>Gleiss</w:t>
      </w:r>
      <w:proofErr w:type="spellEnd"/>
      <w:r>
        <w:t xml:space="preserve">, N </w:t>
      </w:r>
      <w:proofErr w:type="spellStart"/>
      <w:r>
        <w:t>Liebsch</w:t>
      </w:r>
      <w:proofErr w:type="spellEnd"/>
      <w:r>
        <w:t xml:space="preserve">, Ae Myers, and B Norman. 2008. “Derivation of Body Motion via Appropriate Smoothing of Acceleration Data.” </w:t>
      </w:r>
      <w:r>
        <w:rPr>
          <w:i/>
          <w:iCs/>
        </w:rPr>
        <w:t>Aquatic Biology</w:t>
      </w:r>
      <w:r>
        <w:t xml:space="preserve"> 4 (December): 235–41. </w:t>
      </w:r>
      <w:hyperlink r:id="rId32">
        <w:r>
          <w:rPr>
            <w:rStyle w:val="Hyperlink"/>
          </w:rPr>
          <w:t>https://doi.org/10.3354/ab00104</w:t>
        </w:r>
      </w:hyperlink>
      <w:r>
        <w:t>.</w:t>
      </w:r>
      <w:bookmarkStart w:id="141" w:name="ref-shepard2008"/>
      <w:bookmarkEnd w:id="141"/>
    </w:p>
    <w:p w14:paraId="7F8A1CB6" w14:textId="77777777" w:rsidR="004E2084" w:rsidRDefault="00BF47A3">
      <w:pPr>
        <w:pStyle w:val="Bibliografia"/>
      </w:pPr>
      <w:proofErr w:type="spellStart"/>
      <w:r>
        <w:t>Tomotani</w:t>
      </w:r>
      <w:proofErr w:type="spellEnd"/>
      <w:r>
        <w:t xml:space="preserve">, Barbara M., Danilo E. F. L. Flores, </w:t>
      </w:r>
      <w:proofErr w:type="spellStart"/>
      <w:r>
        <w:t>Patrícia</w:t>
      </w:r>
      <w:proofErr w:type="spellEnd"/>
      <w:r>
        <w:t xml:space="preserve"> Tachinardi, José D. </w:t>
      </w:r>
      <w:proofErr w:type="spellStart"/>
      <w:r>
        <w:t>Paliza</w:t>
      </w:r>
      <w:proofErr w:type="spellEnd"/>
      <w:r>
        <w:t xml:space="preserve">, Gisele A. Oda, and </w:t>
      </w:r>
      <w:proofErr w:type="spellStart"/>
      <w:r>
        <w:t>Verônica</w:t>
      </w:r>
      <w:proofErr w:type="spellEnd"/>
      <w:r>
        <w:t xml:space="preserve"> S. </w:t>
      </w:r>
      <w:proofErr w:type="spellStart"/>
      <w:r>
        <w:t>Valentinuzzi</w:t>
      </w:r>
      <w:proofErr w:type="spellEnd"/>
      <w:r>
        <w:t>. 2012. “Field and Laboratory Studies Provide Insights into the Meaning of Day-Time Activity in a Subterranean Rodent (</w:t>
      </w:r>
      <w:proofErr w:type="spellStart"/>
      <w:r>
        <w:t>Ctenomys</w:t>
      </w:r>
      <w:proofErr w:type="spellEnd"/>
      <w:r>
        <w:t xml:space="preserve"> </w:t>
      </w:r>
      <w:proofErr w:type="spellStart"/>
      <w:r>
        <w:t>Aff</w:t>
      </w:r>
      <w:proofErr w:type="spellEnd"/>
      <w:r>
        <w:t xml:space="preserve">. </w:t>
      </w:r>
      <w:proofErr w:type="spellStart"/>
      <w:r>
        <w:t>Knighti</w:t>
      </w:r>
      <w:proofErr w:type="spellEnd"/>
      <w:r>
        <w:t xml:space="preserve">), the Tuco-Tuco.” Edited by Ralph E. </w:t>
      </w:r>
      <w:proofErr w:type="spellStart"/>
      <w:r>
        <w:t>Mistlberger</w:t>
      </w:r>
      <w:proofErr w:type="spellEnd"/>
      <w:r>
        <w:t xml:space="preserve">. </w:t>
      </w:r>
      <w:proofErr w:type="spellStart"/>
      <w:r>
        <w:rPr>
          <w:i/>
          <w:iCs/>
        </w:rPr>
        <w:t>PLoS</w:t>
      </w:r>
      <w:proofErr w:type="spellEnd"/>
      <w:r>
        <w:rPr>
          <w:i/>
          <w:iCs/>
        </w:rPr>
        <w:t xml:space="preserve"> ONE</w:t>
      </w:r>
      <w:r>
        <w:t xml:space="preserve"> 7 (5): e37918. </w:t>
      </w:r>
      <w:hyperlink r:id="rId33">
        <w:r>
          <w:rPr>
            <w:rStyle w:val="Hyperlink"/>
          </w:rPr>
          <w:t>https://doi.org/10.1371/journal.pone.0037918</w:t>
        </w:r>
      </w:hyperlink>
      <w:r>
        <w:t>.</w:t>
      </w:r>
      <w:bookmarkStart w:id="142" w:name="ref-tomotani2012"/>
      <w:bookmarkEnd w:id="142"/>
    </w:p>
    <w:p w14:paraId="7F8A1CB7" w14:textId="77777777" w:rsidR="004E2084" w:rsidRDefault="00BF47A3">
      <w:pPr>
        <w:pStyle w:val="Bibliografia"/>
      </w:pPr>
      <w:proofErr w:type="spellStart"/>
      <w:r>
        <w:t>Valentinuzzi</w:t>
      </w:r>
      <w:proofErr w:type="spellEnd"/>
      <w:r>
        <w:t xml:space="preserve">, Verónica Sandra, Gisele Akemi Oda, John </w:t>
      </w:r>
      <w:proofErr w:type="spellStart"/>
      <w:r>
        <w:t>Fontenele</w:t>
      </w:r>
      <w:proofErr w:type="spellEnd"/>
      <w:r>
        <w:t xml:space="preserve"> Araújo, and Martin Roland Ralph. 2009. “Circadian Pattern of Wheel-Running Activity of a South American Subterranean Rodent </w:t>
      </w:r>
      <w:proofErr w:type="gramStart"/>
      <w:r>
        <w:t xml:space="preserve">( </w:t>
      </w:r>
      <w:proofErr w:type="spellStart"/>
      <w:r>
        <w:rPr>
          <w:i/>
          <w:iCs/>
        </w:rPr>
        <w:t>Ctenomys</w:t>
      </w:r>
      <w:proofErr w:type="spellEnd"/>
      <w:proofErr w:type="gramEnd"/>
      <w:r>
        <w:rPr>
          <w:i/>
          <w:iCs/>
        </w:rPr>
        <w:t xml:space="preserve"> Cf </w:t>
      </w:r>
      <w:proofErr w:type="spellStart"/>
      <w:r>
        <w:rPr>
          <w:i/>
          <w:iCs/>
        </w:rPr>
        <w:t>Knightii</w:t>
      </w:r>
      <w:proofErr w:type="spellEnd"/>
      <w:r>
        <w:t xml:space="preserve"> ).” </w:t>
      </w:r>
      <w:r>
        <w:rPr>
          <w:i/>
          <w:iCs/>
        </w:rPr>
        <w:t>Chronobiology International</w:t>
      </w:r>
      <w:r>
        <w:t xml:space="preserve"> 26 (1): 14–27. </w:t>
      </w:r>
      <w:hyperlink r:id="rId34">
        <w:r>
          <w:rPr>
            <w:rStyle w:val="Hyperlink"/>
          </w:rPr>
          <w:t>https://doi.org/10.1080/07420520802686331</w:t>
        </w:r>
      </w:hyperlink>
      <w:r>
        <w:t>.</w:t>
      </w:r>
      <w:bookmarkStart w:id="143" w:name="ref-valentinuzzi2009"/>
      <w:bookmarkEnd w:id="143"/>
    </w:p>
    <w:p w14:paraId="7F8A1CB8" w14:textId="77777777" w:rsidR="004E2084" w:rsidRDefault="00BF47A3">
      <w:pPr>
        <w:pStyle w:val="Bibliografia"/>
      </w:pPr>
      <w:r>
        <w:t xml:space="preserve">van de </w:t>
      </w:r>
      <w:proofErr w:type="spellStart"/>
      <w:r>
        <w:t>Kerk</w:t>
      </w:r>
      <w:proofErr w:type="spellEnd"/>
      <w:r>
        <w:t xml:space="preserve">, </w:t>
      </w:r>
      <w:proofErr w:type="spellStart"/>
      <w:r>
        <w:t>Madelon</w:t>
      </w:r>
      <w:proofErr w:type="spellEnd"/>
      <w:r>
        <w:t xml:space="preserve">, David P. </w:t>
      </w:r>
      <w:proofErr w:type="spellStart"/>
      <w:r>
        <w:t>Onorato</w:t>
      </w:r>
      <w:proofErr w:type="spellEnd"/>
      <w:r>
        <w:t xml:space="preserve">, Marc A. </w:t>
      </w:r>
      <w:proofErr w:type="spellStart"/>
      <w:r>
        <w:t>Criffield</w:t>
      </w:r>
      <w:proofErr w:type="spellEnd"/>
      <w:r>
        <w:t xml:space="preserve">, Benjamin M. </w:t>
      </w:r>
      <w:proofErr w:type="spellStart"/>
      <w:r>
        <w:t>Bolker</w:t>
      </w:r>
      <w:proofErr w:type="spellEnd"/>
      <w:r>
        <w:t xml:space="preserve">, Ben C. Augustine, Scott A. McKinley, and Madan K. Oli. 2015. “Hidden Semi-Markov Models Reveal Multiphasic Movement of the Endangered Florida Panther.” Edited by Tim Coulson. </w:t>
      </w:r>
      <w:r>
        <w:rPr>
          <w:i/>
          <w:iCs/>
        </w:rPr>
        <w:t>Journal of Animal Ecology</w:t>
      </w:r>
      <w:r>
        <w:t xml:space="preserve"> 84 (2): 576–85. </w:t>
      </w:r>
      <w:hyperlink r:id="rId35">
        <w:r>
          <w:rPr>
            <w:rStyle w:val="Hyperlink"/>
          </w:rPr>
          <w:t>https://doi.org/10.1111/1365-2656.12290</w:t>
        </w:r>
      </w:hyperlink>
      <w:r>
        <w:t>.</w:t>
      </w:r>
      <w:bookmarkStart w:id="144" w:name="ref-vandekerk2015"/>
      <w:bookmarkEnd w:id="144"/>
    </w:p>
    <w:p w14:paraId="7F8A1CB9" w14:textId="77777777" w:rsidR="004E2084" w:rsidRDefault="00BF47A3">
      <w:pPr>
        <w:pStyle w:val="Bibliografia"/>
      </w:pPr>
      <w:r>
        <w:t xml:space="preserve">Williams, Cory T., Kathryn </w:t>
      </w:r>
      <w:proofErr w:type="spellStart"/>
      <w:r>
        <w:t>Wilsterman</w:t>
      </w:r>
      <w:proofErr w:type="spellEnd"/>
      <w:r>
        <w:t xml:space="preserve">, Amanda D. Kelley, André R. Breton, Herbert Stark, Murray M. Humphries, Andrew G. McAdam, Brian M. Barnes, Stan Boutin, and C. Loren Buck. 2014. “Light Loggers Reveal Weather-Driven Changes in the Daily Activity Patterns of Arboreal and </w:t>
      </w:r>
      <w:proofErr w:type="spellStart"/>
      <w:r>
        <w:t>Semifossorial</w:t>
      </w:r>
      <w:proofErr w:type="spellEnd"/>
      <w:r>
        <w:t xml:space="preserve"> Rodents.” </w:t>
      </w:r>
      <w:r>
        <w:rPr>
          <w:i/>
          <w:iCs/>
        </w:rPr>
        <w:t>Journal of Mammalogy</w:t>
      </w:r>
      <w:r>
        <w:t xml:space="preserve"> 95 (6): 1230–39. </w:t>
      </w:r>
      <w:hyperlink r:id="rId36">
        <w:r>
          <w:rPr>
            <w:rStyle w:val="Hyperlink"/>
          </w:rPr>
          <w:t>https://doi.org/10.1644/14-MAMM-A-062</w:t>
        </w:r>
      </w:hyperlink>
      <w:r>
        <w:t>.</w:t>
      </w:r>
      <w:bookmarkStart w:id="145" w:name="ref-williams2014"/>
      <w:bookmarkEnd w:id="145"/>
    </w:p>
    <w:p w14:paraId="7F8A1CBA" w14:textId="77777777" w:rsidR="004E2084" w:rsidRDefault="00BF47A3">
      <w:pPr>
        <w:pStyle w:val="Bibliografia"/>
      </w:pPr>
      <w:r>
        <w:t xml:space="preserve">Zucchini, Walter, Iain MacDonald, and Roland </w:t>
      </w:r>
      <w:proofErr w:type="spellStart"/>
      <w:r>
        <w:t>Langrock</w:t>
      </w:r>
      <w:proofErr w:type="spellEnd"/>
      <w:r>
        <w:t xml:space="preserve">. 2016. </w:t>
      </w:r>
      <w:r>
        <w:rPr>
          <w:i/>
          <w:iCs/>
        </w:rPr>
        <w:t>Hidden Markov Models for Time Series - An Introduction Using R</w:t>
      </w:r>
      <w:r>
        <w:t>. Vol. 43.</w:t>
      </w:r>
    </w:p>
    <w:sectPr w:rsidR="004E2084">
      <w:pgSz w:w="12240" w:h="15840"/>
      <w:pgMar w:top="1440" w:right="1440" w:bottom="1440" w:left="1440"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tricia Tachinardi" w:date="2021-08-05T18:12:00Z" w:initials="PT">
    <w:p w14:paraId="2ABF102C" w14:textId="61C326D0" w:rsidR="00F2175B" w:rsidRPr="00F2175B" w:rsidRDefault="00F2175B">
      <w:pPr>
        <w:pStyle w:val="Textodecomentrio"/>
        <w:rPr>
          <w:lang w:val="pt-BR"/>
        </w:rPr>
      </w:pPr>
      <w:r>
        <w:rPr>
          <w:rStyle w:val="Refdecomentrio"/>
        </w:rPr>
        <w:annotationRef/>
      </w:r>
    </w:p>
  </w:comment>
  <w:comment w:id="12" w:author="Patricia Tachinardi" w:date="2021-08-05T18:14:00Z" w:initials="PT">
    <w:p w14:paraId="1B222C47" w14:textId="2BAA3C69" w:rsidR="00315F97" w:rsidRPr="00315F97" w:rsidRDefault="00315F97">
      <w:pPr>
        <w:pStyle w:val="Textodecomentrio"/>
        <w:rPr>
          <w:lang w:val="pt-BR"/>
        </w:rPr>
      </w:pPr>
      <w:r>
        <w:rPr>
          <w:rStyle w:val="Refdecomentrio"/>
        </w:rPr>
        <w:annotationRef/>
      </w:r>
      <w:r w:rsidRPr="00315F97">
        <w:rPr>
          <w:lang w:val="pt-BR"/>
        </w:rPr>
        <w:t>Tirei a</w:t>
      </w:r>
      <w:r w:rsidR="00494FF6">
        <w:rPr>
          <w:lang w:val="pt-BR"/>
        </w:rPr>
        <w:t>s</w:t>
      </w:r>
      <w:r w:rsidRPr="00315F97">
        <w:rPr>
          <w:lang w:val="pt-BR"/>
        </w:rPr>
        <w:t xml:space="preserve"> frase</w:t>
      </w:r>
      <w:r w:rsidR="00494FF6">
        <w:rPr>
          <w:lang w:val="pt-BR"/>
        </w:rPr>
        <w:t>s</w:t>
      </w:r>
      <w:r w:rsidRPr="00315F97">
        <w:rPr>
          <w:lang w:val="pt-BR"/>
        </w:rPr>
        <w:t xml:space="preserve"> anterior</w:t>
      </w:r>
      <w:r w:rsidR="00494FF6">
        <w:rPr>
          <w:lang w:val="pt-BR"/>
        </w:rPr>
        <w:t>es</w:t>
      </w:r>
      <w:r w:rsidRPr="00315F97">
        <w:rPr>
          <w:lang w:val="pt-BR"/>
        </w:rPr>
        <w:t xml:space="preserve"> pois </w:t>
      </w:r>
      <w:r w:rsidR="00494FF6">
        <w:rPr>
          <w:lang w:val="pt-BR"/>
        </w:rPr>
        <w:t xml:space="preserve">uma </w:t>
      </w:r>
      <w:r w:rsidRPr="00315F97">
        <w:rPr>
          <w:lang w:val="pt-BR"/>
        </w:rPr>
        <w:t>j</w:t>
      </w:r>
      <w:r>
        <w:rPr>
          <w:lang w:val="pt-BR"/>
        </w:rPr>
        <w:t>á está nos métodos</w:t>
      </w:r>
      <w:r w:rsidR="00494FF6">
        <w:rPr>
          <w:lang w:val="pt-BR"/>
        </w:rPr>
        <w:t xml:space="preserve"> e a outra você explica melhor ao longo do parágrafo. </w:t>
      </w:r>
    </w:p>
  </w:comment>
  <w:comment w:id="20" w:author="Patricia Tachinardi" w:date="2021-08-05T18:17:00Z" w:initials="PT">
    <w:p w14:paraId="4696DCB9" w14:textId="58E7E46E" w:rsidR="00351174" w:rsidRPr="00351174" w:rsidRDefault="00351174">
      <w:pPr>
        <w:pStyle w:val="Textodecomentrio"/>
        <w:rPr>
          <w:lang w:val="pt-BR"/>
        </w:rPr>
      </w:pPr>
      <w:r>
        <w:rPr>
          <w:rStyle w:val="Refdecomentrio"/>
        </w:rPr>
        <w:annotationRef/>
      </w:r>
      <w:r w:rsidRPr="00351174">
        <w:rPr>
          <w:lang w:val="pt-BR"/>
        </w:rPr>
        <w:t>Por enquanto eu deixaria, talvez t</w:t>
      </w:r>
      <w:r>
        <w:rPr>
          <w:lang w:val="pt-BR"/>
        </w:rPr>
        <w:t xml:space="preserve">rocar de lugar, mas vamos ver mais </w:t>
      </w:r>
      <w:proofErr w:type="gramStart"/>
      <w:r>
        <w:rPr>
          <w:lang w:val="pt-BR"/>
        </w:rPr>
        <w:t>pra</w:t>
      </w:r>
      <w:proofErr w:type="gramEnd"/>
      <w:r>
        <w:rPr>
          <w:lang w:val="pt-BR"/>
        </w:rPr>
        <w:t xml:space="preserve"> frente. </w:t>
      </w:r>
    </w:p>
  </w:comment>
  <w:comment w:id="23" w:author="Patricia Tachinardi" w:date="2021-08-10T18:36:00Z" w:initials="PT">
    <w:p w14:paraId="4999BF65" w14:textId="0CD2CBED" w:rsidR="00A13040" w:rsidRPr="00A13040" w:rsidRDefault="00A13040">
      <w:pPr>
        <w:pStyle w:val="Textodecomentrio"/>
        <w:rPr>
          <w:lang w:val="pt-BR"/>
        </w:rPr>
      </w:pPr>
      <w:r>
        <w:rPr>
          <w:rStyle w:val="Refdecomentrio"/>
        </w:rPr>
        <w:annotationRef/>
      </w:r>
      <w:r w:rsidRPr="00A13040">
        <w:rPr>
          <w:lang w:val="pt-BR"/>
        </w:rPr>
        <w:t>Não entendi muito bem e</w:t>
      </w:r>
      <w:r>
        <w:rPr>
          <w:lang w:val="pt-BR"/>
        </w:rPr>
        <w:t xml:space="preserve">sta parte, talvez por não conhecer bem o método. </w:t>
      </w:r>
      <w:r w:rsidR="00A2097F">
        <w:rPr>
          <w:lang w:val="pt-BR"/>
        </w:rPr>
        <w:t xml:space="preserve">Talvez seja interessante passar essa parte do texto para o apêndice e explicar um pouco mais. </w:t>
      </w:r>
    </w:p>
  </w:comment>
  <w:comment w:id="40" w:author="Patricia Tachinardi" w:date="2021-08-10T16:24:00Z" w:initials="PT">
    <w:p w14:paraId="70CDA8EC" w14:textId="020AE2F3" w:rsidR="00DD2B40" w:rsidRPr="00DD2B40" w:rsidRDefault="00DD2B40">
      <w:pPr>
        <w:pStyle w:val="Textodecomentrio"/>
        <w:rPr>
          <w:lang w:val="pt-BR"/>
        </w:rPr>
      </w:pPr>
      <w:r>
        <w:rPr>
          <w:rStyle w:val="Refdecomentrio"/>
        </w:rPr>
        <w:annotationRef/>
      </w:r>
      <w:r w:rsidRPr="00DD2B40">
        <w:rPr>
          <w:lang w:val="pt-BR"/>
        </w:rPr>
        <w:t>Tem alguma referência para citar aqui?</w:t>
      </w:r>
    </w:p>
  </w:comment>
  <w:comment w:id="87" w:author="Patricia Tachinardi" w:date="2021-08-10T16:51:00Z" w:initials="PT">
    <w:p w14:paraId="36D1B076" w14:textId="77777777" w:rsidR="004C5B6F" w:rsidRDefault="004C5B6F">
      <w:pPr>
        <w:pStyle w:val="Textodecomentrio"/>
        <w:rPr>
          <w:lang w:val="pt-BR"/>
        </w:rPr>
      </w:pPr>
      <w:r>
        <w:rPr>
          <w:rStyle w:val="Refdecomentrio"/>
        </w:rPr>
        <w:annotationRef/>
      </w:r>
      <w:r w:rsidRPr="004C5B6F">
        <w:rPr>
          <w:lang w:val="pt-BR"/>
        </w:rPr>
        <w:t>Especificar quais seriam os grupos (</w:t>
      </w:r>
      <w:r>
        <w:rPr>
          <w:lang w:val="pt-BR"/>
        </w:rPr>
        <w:t>estações? Sexo?)</w:t>
      </w:r>
    </w:p>
    <w:p w14:paraId="3804F47E" w14:textId="024BF3B9" w:rsidR="004C5B6F" w:rsidRPr="004C5B6F" w:rsidRDefault="004C5B6F">
      <w:pPr>
        <w:pStyle w:val="Textodecomentrio"/>
        <w:rPr>
          <w:lang w:val="pt-BR"/>
        </w:rPr>
      </w:pPr>
    </w:p>
  </w:comment>
  <w:comment w:id="92" w:author="Patricia Tachinardi" w:date="2021-08-10T16:53:00Z" w:initials="PT">
    <w:p w14:paraId="6AAC09C5" w14:textId="02F81894" w:rsidR="009462C8" w:rsidRDefault="009462C8">
      <w:pPr>
        <w:pStyle w:val="Textodecomentrio"/>
      </w:pPr>
      <w:r>
        <w:rPr>
          <w:rStyle w:val="Refdecomentrio"/>
        </w:rPr>
        <w:annotationRef/>
      </w:r>
      <w:proofErr w:type="spellStart"/>
      <w:r>
        <w:t>Está</w:t>
      </w:r>
      <w:proofErr w:type="spellEnd"/>
      <w:r>
        <w:t xml:space="preserve"> </w:t>
      </w:r>
      <w:proofErr w:type="spellStart"/>
      <w:r>
        <w:t>certo</w:t>
      </w:r>
      <w:proofErr w:type="spellEnd"/>
      <w:r>
        <w:t>?</w:t>
      </w:r>
    </w:p>
  </w:comment>
  <w:comment w:id="94" w:author="Patricia Tachinardi" w:date="2021-08-10T16:58:00Z" w:initials="PT">
    <w:p w14:paraId="01246D2A" w14:textId="700444B2" w:rsidR="00896499" w:rsidRPr="00896499" w:rsidRDefault="00896499">
      <w:pPr>
        <w:pStyle w:val="Textodecomentrio"/>
        <w:rPr>
          <w:lang w:val="pt-BR"/>
        </w:rPr>
      </w:pPr>
      <w:r>
        <w:rPr>
          <w:rStyle w:val="Refdecomentrio"/>
        </w:rPr>
        <w:annotationRef/>
      </w:r>
      <w:r w:rsidRPr="00896499">
        <w:rPr>
          <w:lang w:val="pt-BR"/>
        </w:rPr>
        <w:t>Como essas informações estão na f</w:t>
      </w:r>
      <w:r>
        <w:rPr>
          <w:lang w:val="pt-BR"/>
        </w:rPr>
        <w:t xml:space="preserve">igura, esta tabela pode ir para os suplementos.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F102C" w15:done="0"/>
  <w15:commentEx w15:paraId="1B222C47" w15:done="0"/>
  <w15:commentEx w15:paraId="4696DCB9" w15:done="0"/>
  <w15:commentEx w15:paraId="4999BF65" w15:done="0"/>
  <w15:commentEx w15:paraId="70CDA8EC" w15:done="0"/>
  <w15:commentEx w15:paraId="3804F47E" w15:done="0"/>
  <w15:commentEx w15:paraId="6AAC09C5" w15:done="0"/>
  <w15:commentEx w15:paraId="01246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A892" w16cex:dateUtc="2021-08-05T21:12:00Z"/>
  <w16cex:commentExtensible w16cex:durableId="24B6A8F8" w16cex:dateUtc="2021-08-05T21:14:00Z"/>
  <w16cex:commentExtensible w16cex:durableId="24B6A9B2" w16cex:dateUtc="2021-08-05T21:17:00Z"/>
  <w16cex:commentExtensible w16cex:durableId="24BD45B9" w16cex:dateUtc="2021-08-10T21:36:00Z"/>
  <w16cex:commentExtensible w16cex:durableId="24BD26BF" w16cex:dateUtc="2021-08-10T19:24:00Z"/>
  <w16cex:commentExtensible w16cex:durableId="24BD2D1B" w16cex:dateUtc="2021-08-10T19:51:00Z"/>
  <w16cex:commentExtensible w16cex:durableId="24BD2D9A" w16cex:dateUtc="2021-08-10T19:53:00Z"/>
  <w16cex:commentExtensible w16cex:durableId="24BD2EB1" w16cex:dateUtc="2021-08-1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F102C" w16cid:durableId="24B6A892"/>
  <w16cid:commentId w16cid:paraId="1B222C47" w16cid:durableId="24B6A8F8"/>
  <w16cid:commentId w16cid:paraId="4696DCB9" w16cid:durableId="24B6A9B2"/>
  <w16cid:commentId w16cid:paraId="4999BF65" w16cid:durableId="24BD45B9"/>
  <w16cid:commentId w16cid:paraId="70CDA8EC" w16cid:durableId="24BD26BF"/>
  <w16cid:commentId w16cid:paraId="3804F47E" w16cid:durableId="24BD2D1B"/>
  <w16cid:commentId w16cid:paraId="6AAC09C5" w16cid:durableId="24BD2D9A"/>
  <w16cid:commentId w16cid:paraId="01246D2A" w16cid:durableId="24BD2E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Free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F03"/>
    <w:multiLevelType w:val="multilevel"/>
    <w:tmpl w:val="622CB09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12F20453"/>
    <w:multiLevelType w:val="multilevel"/>
    <w:tmpl w:val="01906472"/>
    <w:lvl w:ilvl="0">
      <w:start w:val="1"/>
      <w:numFmt w:val="none"/>
      <w:suff w:val="nothing"/>
      <w:lvlText w:val=""/>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27060A"/>
    <w:multiLevelType w:val="multilevel"/>
    <w:tmpl w:val="B344B46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70722311"/>
    <w:multiLevelType w:val="multilevel"/>
    <w:tmpl w:val="E716B4BC"/>
    <w:lvl w:ilvl="0">
      <w:start w:val="1"/>
      <w:numFmt w:val="none"/>
      <w:pStyle w:val="Ttulo2"/>
      <w:suff w:val="nothing"/>
      <w:lvlText w:val=""/>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D504C67"/>
    <w:multiLevelType w:val="multilevel"/>
    <w:tmpl w:val="83A285F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abstractNumId w:val="3"/>
  </w:num>
  <w:num w:numId="2">
    <w:abstractNumId w:val="1"/>
  </w:num>
  <w:num w:numId="3">
    <w:abstractNumId w:val="4"/>
  </w:num>
  <w:num w:numId="4">
    <w:abstractNumId w:val="2"/>
  </w:num>
  <w:num w:numId="5">
    <w:abstractNumId w:val="0"/>
  </w:num>
  <w:num w:numId="6">
    <w:abstractNumId w:val="4"/>
  </w:num>
  <w:num w:numId="7">
    <w:abstractNumId w:val="4"/>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Tachinardi">
    <w15:presenceInfo w15:providerId="Windows Live" w15:userId="c7d7495b43c63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trackRevision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E2084"/>
    <w:rsid w:val="00096FF0"/>
    <w:rsid w:val="000A6CE6"/>
    <w:rsid w:val="0020073C"/>
    <w:rsid w:val="00214643"/>
    <w:rsid w:val="00315F97"/>
    <w:rsid w:val="00344728"/>
    <w:rsid w:val="00351174"/>
    <w:rsid w:val="003B4E41"/>
    <w:rsid w:val="00403E63"/>
    <w:rsid w:val="00453B33"/>
    <w:rsid w:val="00494FF6"/>
    <w:rsid w:val="00495582"/>
    <w:rsid w:val="004C5B6F"/>
    <w:rsid w:val="004E2084"/>
    <w:rsid w:val="005C5901"/>
    <w:rsid w:val="00681F47"/>
    <w:rsid w:val="006930E2"/>
    <w:rsid w:val="00714954"/>
    <w:rsid w:val="00717D0A"/>
    <w:rsid w:val="0081258F"/>
    <w:rsid w:val="00896499"/>
    <w:rsid w:val="009462C8"/>
    <w:rsid w:val="00A078BB"/>
    <w:rsid w:val="00A13040"/>
    <w:rsid w:val="00A2097F"/>
    <w:rsid w:val="00AE0200"/>
    <w:rsid w:val="00B57F3B"/>
    <w:rsid w:val="00BF47A3"/>
    <w:rsid w:val="00C04070"/>
    <w:rsid w:val="00C23634"/>
    <w:rsid w:val="00CA4AA4"/>
    <w:rsid w:val="00D53453"/>
    <w:rsid w:val="00D72595"/>
    <w:rsid w:val="00DD2B40"/>
    <w:rsid w:val="00E44A09"/>
    <w:rsid w:val="00E7073A"/>
    <w:rsid w:val="00F217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1C7C"/>
  <w15:docId w15:val="{465240BB-008C-4C1B-B7EC-92E3D635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next w:val="Corpodetexto"/>
    <w:autoRedefine/>
    <w:uiPriority w:val="9"/>
    <w:qFormat/>
    <w:rsid w:val="00C41672"/>
    <w:pPr>
      <w:spacing w:before="340" w:after="369"/>
      <w:outlineLvl w:val="0"/>
    </w:pPr>
    <w:rPr>
      <w:b/>
      <w:sz w:val="32"/>
      <w:szCs w:val="32"/>
    </w:rPr>
  </w:style>
  <w:style w:type="paragraph" w:styleId="Ttulo2">
    <w:name w:val="heading 2"/>
    <w:basedOn w:val="Normal"/>
    <w:next w:val="Corpodetexto"/>
    <w:autoRedefine/>
    <w:uiPriority w:val="9"/>
    <w:unhideWhenUsed/>
    <w:qFormat/>
    <w:rsid w:val="003D6A2F"/>
    <w:pPr>
      <w:keepNext/>
      <w:keepLines/>
      <w:numPr>
        <w:numId w:val="1"/>
      </w:numPr>
      <w:spacing w:before="369" w:after="346"/>
      <w:outlineLvl w:val="1"/>
    </w:pPr>
    <w:rPr>
      <w:rFonts w:ascii="Garamond" w:eastAsiaTheme="majorEastAsia" w:hAnsi="Garamond" w:cstheme="majorBidi"/>
      <w:b/>
      <w:bCs/>
      <w:sz w:val="28"/>
      <w:szCs w:val="28"/>
    </w:rPr>
  </w:style>
  <w:style w:type="paragraph" w:styleId="Ttulo3">
    <w:name w:val="heading 3"/>
    <w:basedOn w:val="Normal"/>
    <w:next w:val="Corpodetexto"/>
    <w:uiPriority w:val="9"/>
    <w:unhideWhenUsed/>
    <w:qFormat/>
    <w:rsid w:val="00C41672"/>
    <w:pPr>
      <w:spacing w:before="340" w:after="369"/>
      <w:outlineLvl w:val="2"/>
    </w:pPr>
    <w:rPr>
      <w:rFonts w:ascii="Garamond" w:hAnsi="Garamond"/>
      <w:b/>
    </w:rPr>
  </w:style>
  <w:style w:type="paragraph" w:styleId="Ttulo4">
    <w:name w:val="heading 4"/>
    <w:basedOn w:val="Normal"/>
    <w:next w:val="Corpodetexto"/>
    <w:uiPriority w:val="9"/>
    <w:unhideWhenUsed/>
    <w:qFormat/>
    <w:rsid w:val="00CC2101"/>
    <w:pPr>
      <w:keepNext/>
      <w:keepLines/>
      <w:spacing w:before="369" w:after="340"/>
      <w:outlineLvl w:val="3"/>
    </w:pPr>
    <w:rPr>
      <w:rFonts w:ascii="Garamond" w:eastAsiaTheme="majorEastAsia" w:hAnsi="Garamond" w:cstheme="majorBidi"/>
      <w:b/>
      <w:bCs/>
    </w:rPr>
  </w:style>
  <w:style w:type="paragraph" w:styleId="Ttulo5">
    <w:name w:val="heading 5"/>
    <w:basedOn w:val="Normal"/>
    <w:next w:val="Corpodetexto"/>
    <w:uiPriority w:val="9"/>
    <w:unhideWhenUsed/>
    <w:qFormat/>
    <w:rsid w:val="00CC2101"/>
    <w:pPr>
      <w:keepNext/>
      <w:keepLines/>
      <w:spacing w:before="200" w:after="0"/>
      <w:outlineLvl w:val="4"/>
    </w:pPr>
    <w:rPr>
      <w:rFonts w:ascii="Garamond" w:eastAsiaTheme="majorEastAsia" w:hAnsi="Garamond" w:cstheme="majorBidi"/>
      <w:iCs/>
    </w:rPr>
  </w:style>
  <w:style w:type="paragraph" w:styleId="Ttulo6">
    <w:name w:val="heading 6"/>
    <w:basedOn w:val="Normal"/>
    <w:next w:val="Corpodetexto"/>
    <w:uiPriority w:val="9"/>
    <w:unhideWhenUsed/>
    <w:qFormat/>
    <w:rsid w:val="00CC2101"/>
    <w:pPr>
      <w:keepNext/>
      <w:keepLines/>
      <w:spacing w:before="200" w:after="0"/>
      <w:outlineLvl w:val="5"/>
    </w:pPr>
    <w:rPr>
      <w:rFonts w:ascii="Garamond" w:eastAsiaTheme="majorEastAsia" w:hAnsi="Garamond" w:cstheme="majorBidi"/>
    </w:rPr>
  </w:style>
  <w:style w:type="paragraph" w:styleId="Ttulo7">
    <w:name w:val="heading 7"/>
    <w:basedOn w:val="Normal"/>
    <w:next w:val="Corpodetexto"/>
    <w:uiPriority w:val="9"/>
    <w:unhideWhenUsed/>
    <w:qFormat/>
    <w:rsid w:val="00CC2101"/>
    <w:pPr>
      <w:keepNext/>
      <w:keepLines/>
      <w:spacing w:before="200" w:after="0"/>
      <w:outlineLvl w:val="6"/>
    </w:pPr>
    <w:rPr>
      <w:rFonts w:ascii="Garamond" w:eastAsiaTheme="majorEastAsia" w:hAnsi="Garamond" w:cstheme="majorBidi"/>
    </w:rPr>
  </w:style>
  <w:style w:type="paragraph" w:styleId="Ttulo8">
    <w:name w:val="heading 8"/>
    <w:basedOn w:val="Normal"/>
    <w:next w:val="Corpodetexto"/>
    <w:uiPriority w:val="9"/>
    <w:unhideWhenUsed/>
    <w:qFormat/>
    <w:rsid w:val="00CC2101"/>
    <w:pPr>
      <w:keepNext/>
      <w:keepLines/>
      <w:spacing w:before="200" w:after="0"/>
      <w:outlineLvl w:val="7"/>
    </w:pPr>
    <w:rPr>
      <w:rFonts w:ascii="Garamond" w:eastAsiaTheme="majorEastAsia" w:hAnsi="Garamond" w:cstheme="majorBidi"/>
    </w:rPr>
  </w:style>
  <w:style w:type="paragraph" w:styleId="Ttulo9">
    <w:name w:val="heading 9"/>
    <w:basedOn w:val="Normal"/>
    <w:next w:val="Corpodetexto"/>
    <w:uiPriority w:val="9"/>
    <w:unhideWhenUsed/>
    <w:qFormat/>
    <w:rsid w:val="00CC2101"/>
    <w:pPr>
      <w:keepNext/>
      <w:keepLines/>
      <w:spacing w:before="200" w:after="0"/>
      <w:outlineLvl w:val="8"/>
    </w:pPr>
    <w:rPr>
      <w:rFonts w:ascii="Garamond" w:eastAsiaTheme="majorEastAsia" w:hAnsi="Garamond"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egendaChar">
    <w:name w:val="Legenda Char"/>
    <w:basedOn w:val="Fontepargpadro"/>
    <w:link w:val="Legenda"/>
    <w:qFormat/>
  </w:style>
  <w:style w:type="character" w:customStyle="1" w:styleId="VerbatimChar">
    <w:name w:val="Verbatim Char"/>
    <w:basedOn w:val="LegendaChar"/>
    <w:link w:val="SourceCode"/>
    <w:qFormat/>
    <w:rPr>
      <w:rFonts w:ascii="Consolas" w:hAnsi="Consolas"/>
      <w:sz w:val="22"/>
    </w:rPr>
  </w:style>
  <w:style w:type="character" w:customStyle="1" w:styleId="FootnoteCharacters">
    <w:name w:val="Footnote Characters"/>
    <w:basedOn w:val="LegendaChar"/>
    <w:qFormat/>
    <w:rPr>
      <w:vertAlign w:val="superscript"/>
    </w:rPr>
  </w:style>
  <w:style w:type="character" w:customStyle="1" w:styleId="FootnoteAnchor">
    <w:name w:val="Footnote Anchor"/>
    <w:rPr>
      <w:vertAlign w:val="superscript"/>
    </w:rPr>
  </w:style>
  <w:style w:type="character" w:styleId="Hyperlink">
    <w:name w:val="Hyperlink"/>
    <w:basedOn w:val="LegendaChar"/>
    <w:rPr>
      <w:color w:val="4F81BD" w:themeColor="accent1"/>
    </w:rPr>
  </w:style>
  <w:style w:type="character" w:customStyle="1" w:styleId="CorpodetextoChar">
    <w:name w:val="Corpo de texto Char"/>
    <w:basedOn w:val="Fontepargpadro"/>
    <w:link w:val="Corpodetexto"/>
    <w:qFormat/>
    <w:rsid w:val="00C06B94"/>
    <w:rPr>
      <w:rFonts w:ascii="Garamond" w:hAnsi="Garamond"/>
    </w:rPr>
  </w:style>
  <w:style w:type="character" w:styleId="HiperlinkVisitado">
    <w:name w:val="FollowedHyperlink"/>
    <w:basedOn w:val="Fontepargpadro"/>
    <w:semiHidden/>
    <w:unhideWhenUsed/>
    <w:rsid w:val="00A4342F"/>
    <w:rPr>
      <w:color w:val="800080" w:themeColor="followedHyperlink"/>
      <w:u w:val="single"/>
    </w:rPr>
  </w:style>
  <w:style w:type="character" w:styleId="Nmerodelinha">
    <w:name w:val="line number"/>
    <w:basedOn w:val="Fontepargpadro"/>
    <w:semiHidden/>
    <w:unhideWhenUsed/>
    <w:qFormat/>
    <w:rsid w:val="005C1159"/>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Corpodetexto"/>
    <w:qFormat/>
    <w:pPr>
      <w:keepNext/>
      <w:spacing w:before="240" w:after="120"/>
    </w:pPr>
    <w:rPr>
      <w:rFonts w:ascii="Liberation Sans" w:eastAsia="Microsoft YaHei" w:hAnsi="Liberation Sans" w:cs="FreeSans"/>
      <w:sz w:val="28"/>
      <w:szCs w:val="28"/>
    </w:rPr>
  </w:style>
  <w:style w:type="paragraph" w:styleId="Corpodetexto">
    <w:name w:val="Body Text"/>
    <w:basedOn w:val="Normal"/>
    <w:link w:val="CorpodetextoChar"/>
    <w:qFormat/>
    <w:rsid w:val="00C06B94"/>
    <w:pPr>
      <w:spacing w:before="120" w:after="120" w:line="360" w:lineRule="auto"/>
      <w:ind w:firstLine="567"/>
      <w:jc w:val="both"/>
    </w:pPr>
    <w:rPr>
      <w:rFonts w:ascii="Garamond" w:hAnsi="Garamond"/>
    </w:rPr>
  </w:style>
  <w:style w:type="paragraph" w:styleId="Lista">
    <w:name w:val="List"/>
    <w:basedOn w:val="Corpodetexto"/>
    <w:rPr>
      <w:rFonts w:cs="FreeSans"/>
    </w:rPr>
  </w:style>
  <w:style w:type="paragraph" w:styleId="Legenda">
    <w:name w:val="caption"/>
    <w:basedOn w:val="Normal"/>
    <w:link w:val="Legenda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Corpodetexto"/>
    <w:next w:val="Corpodetexto"/>
    <w:qFormat/>
    <w:rsid w:val="00B00C79"/>
  </w:style>
  <w:style w:type="paragraph" w:customStyle="1" w:styleId="Compact">
    <w:name w:val="Compact"/>
    <w:basedOn w:val="Corpodetexto"/>
    <w:qFormat/>
    <w:rsid w:val="00F96615"/>
    <w:pPr>
      <w:spacing w:before="40" w:after="40"/>
      <w:jc w:val="left"/>
    </w:pPr>
  </w:style>
  <w:style w:type="paragraph" w:styleId="Ttulo">
    <w:name w:val="Title"/>
    <w:basedOn w:val="Normal"/>
    <w:next w:val="Corpodetexto"/>
    <w:qFormat/>
    <w:rsid w:val="006D2F10"/>
    <w:pPr>
      <w:keepNext/>
      <w:keepLines/>
      <w:spacing w:before="480" w:after="0"/>
      <w:jc w:val="center"/>
    </w:pPr>
    <w:rPr>
      <w:rFonts w:ascii="Garamond" w:eastAsiaTheme="majorEastAsia" w:hAnsi="Garamond" w:cstheme="majorBidi"/>
      <w:b/>
      <w:bCs/>
      <w:sz w:val="36"/>
      <w:szCs w:val="36"/>
    </w:rPr>
  </w:style>
  <w:style w:type="paragraph" w:styleId="Subttulo">
    <w:name w:val="Subtitle"/>
    <w:basedOn w:val="Ttulo"/>
    <w:next w:val="Corpodetexto"/>
    <w:qFormat/>
    <w:rsid w:val="006D2F10"/>
    <w:pPr>
      <w:spacing w:before="0" w:after="240"/>
    </w:pPr>
    <w:rPr>
      <w:sz w:val="30"/>
      <w:szCs w:val="30"/>
    </w:rPr>
  </w:style>
  <w:style w:type="paragraph" w:customStyle="1" w:styleId="Author">
    <w:name w:val="Author"/>
    <w:next w:val="Corpodetexto"/>
    <w:qFormat/>
    <w:rsid w:val="00CC2101"/>
    <w:pPr>
      <w:keepNext/>
      <w:keepLines/>
      <w:spacing w:after="200"/>
      <w:jc w:val="center"/>
    </w:pPr>
    <w:rPr>
      <w:rFonts w:ascii="Garamond" w:hAnsi="Garamond"/>
    </w:rPr>
  </w:style>
  <w:style w:type="paragraph" w:styleId="Data">
    <w:name w:val="Date"/>
    <w:next w:val="Corpodetexto"/>
    <w:qFormat/>
    <w:rsid w:val="00CC2101"/>
    <w:pPr>
      <w:keepNext/>
      <w:keepLines/>
      <w:spacing w:after="200"/>
      <w:jc w:val="center"/>
    </w:pPr>
    <w:rPr>
      <w:rFonts w:ascii="Garamond" w:hAnsi="Garamond"/>
    </w:rPr>
  </w:style>
  <w:style w:type="paragraph" w:customStyle="1" w:styleId="Abstract">
    <w:name w:val="Abstract"/>
    <w:basedOn w:val="Normal"/>
    <w:next w:val="Corpodetexto"/>
    <w:qFormat/>
    <w:rsid w:val="00CC2101"/>
    <w:pPr>
      <w:keepNext/>
      <w:keepLines/>
      <w:spacing w:before="300" w:after="300"/>
    </w:pPr>
    <w:rPr>
      <w:rFonts w:ascii="Garamond" w:hAnsi="Garamond"/>
      <w:sz w:val="20"/>
      <w:szCs w:val="20"/>
    </w:rPr>
  </w:style>
  <w:style w:type="paragraph" w:styleId="Bibliografia">
    <w:name w:val="Bibliography"/>
    <w:basedOn w:val="Normal"/>
    <w:qFormat/>
    <w:rsid w:val="003761C7"/>
    <w:rPr>
      <w:rFonts w:ascii="Garamond" w:hAnsi="Garamond"/>
      <w:sz w:val="22"/>
    </w:rPr>
  </w:style>
  <w:style w:type="paragraph" w:styleId="Textoembloco">
    <w:name w:val="Block Text"/>
    <w:basedOn w:val="Corpodetexto"/>
    <w:next w:val="Corpodetexto"/>
    <w:uiPriority w:val="9"/>
    <w:unhideWhenUsed/>
    <w:qFormat/>
    <w:rsid w:val="00CC2101"/>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qFormat/>
    <w:rsid w:val="00CC2101"/>
    <w:pPr>
      <w:keepNext/>
      <w:keepLines/>
      <w:spacing w:after="0"/>
    </w:pPr>
    <w:rPr>
      <w:rFonts w:ascii="Garamond" w:hAnsi="Garamond"/>
      <w:b/>
    </w:rPr>
  </w:style>
  <w:style w:type="paragraph" w:customStyle="1" w:styleId="Definition">
    <w:name w:val="Definition"/>
    <w:basedOn w:val="Normal"/>
    <w:qFormat/>
    <w:rsid w:val="00CC2101"/>
    <w:rPr>
      <w:rFonts w:ascii="Garamond" w:hAnsi="Garamond"/>
    </w:rPr>
  </w:style>
  <w:style w:type="paragraph" w:customStyle="1" w:styleId="TableCaption">
    <w:name w:val="Table Caption"/>
    <w:basedOn w:val="Legenda"/>
    <w:qFormat/>
    <w:rsid w:val="00A4342F"/>
    <w:pPr>
      <w:keepNext/>
      <w:jc w:val="center"/>
    </w:pPr>
    <w:rPr>
      <w:rFonts w:ascii="Garamond" w:hAnsi="Garamond"/>
    </w:rPr>
  </w:style>
  <w:style w:type="paragraph" w:customStyle="1" w:styleId="ImageCaption">
    <w:name w:val="Image Caption"/>
    <w:basedOn w:val="Legenda"/>
    <w:qFormat/>
    <w:rsid w:val="00CC2101"/>
    <w:rPr>
      <w:rFonts w:ascii="Garamond" w:hAnsi="Garamond"/>
    </w:rPr>
  </w:style>
  <w:style w:type="paragraph" w:customStyle="1" w:styleId="Figure">
    <w:name w:val="Figure"/>
    <w:basedOn w:val="Normal"/>
    <w:qFormat/>
  </w:style>
  <w:style w:type="paragraph" w:customStyle="1" w:styleId="CaptionedFigure">
    <w:name w:val="Captioned Figure"/>
    <w:basedOn w:val="Figure"/>
    <w:qFormat/>
    <w:pPr>
      <w:keepNext/>
    </w:pPr>
  </w:style>
  <w:style w:type="paragraph" w:customStyle="1" w:styleId="Heading10">
    <w:name w:val="Heading 10"/>
    <w:basedOn w:val="Heading"/>
    <w:next w:val="Corpodetexto"/>
    <w:qFormat/>
    <w:pPr>
      <w:spacing w:before="60" w:after="60"/>
      <w:outlineLvl w:val="8"/>
    </w:pPr>
    <w:rPr>
      <w:b/>
      <w:bCs/>
      <w:sz w:val="21"/>
      <w:szCs w:val="21"/>
    </w:rPr>
  </w:style>
  <w:style w:type="paragraph" w:customStyle="1" w:styleId="Bullet">
    <w:name w:val="Bullet"/>
    <w:basedOn w:val="Definition"/>
    <w:qFormat/>
  </w:style>
  <w:style w:type="paragraph" w:styleId="Saudao">
    <w:name w:val="Salutation"/>
    <w:basedOn w:val="Normal"/>
    <w:pPr>
      <w:suppressLineNumbers/>
    </w:pPr>
  </w:style>
  <w:style w:type="paragraph" w:customStyle="1" w:styleId="HeaderandFooter">
    <w:name w:val="Header and Footer"/>
    <w:basedOn w:val="Normal"/>
    <w:qFormat/>
    <w:pPr>
      <w:suppressLineNumbers/>
      <w:tabs>
        <w:tab w:val="center" w:pos="4680"/>
        <w:tab w:val="right" w:pos="9360"/>
      </w:tabs>
    </w:pPr>
  </w:style>
  <w:style w:type="paragraph" w:styleId="Rodap">
    <w:name w:val="footer"/>
    <w:basedOn w:val="HeaderandFooter"/>
  </w:style>
  <w:style w:type="paragraph" w:styleId="Cabealho">
    <w:name w:val="header"/>
    <w:basedOn w:val="HeaderandFooter"/>
  </w:style>
  <w:style w:type="paragraph" w:customStyle="1" w:styleId="SourceCode">
    <w:name w:val="Source Code"/>
    <w:basedOn w:val="Normal"/>
    <w:link w:val="VerbatimChar"/>
    <w:qFormat/>
    <w:pPr>
      <w:shd w:val="clear" w:color="auto" w:fill="F8F8F8"/>
    </w:pPr>
  </w:style>
  <w:style w:type="table" w:customStyle="1" w:styleId="Table">
    <w:name w:val="Table"/>
    <w:semiHidden/>
    <w:unhideWhenUsed/>
    <w:qFormat/>
    <w:tblPr>
      <w:tblCellMar>
        <w:top w:w="0" w:type="dxa"/>
        <w:left w:w="108" w:type="dxa"/>
        <w:bottom w:w="0" w:type="dxa"/>
        <w:right w:w="108" w:type="dxa"/>
      </w:tblCellMar>
    </w:tblPr>
  </w:style>
  <w:style w:type="table" w:styleId="Tabelacomgrade">
    <w:name w:val="Table Grid"/>
    <w:basedOn w:val="Tabelanormal"/>
    <w:rsid w:val="00A5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rsid w:val="00BA2E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rsid w:val="00BA2EC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Grade2">
    <w:name w:val="Grid Table 2"/>
    <w:basedOn w:val="Tabelanormal"/>
    <w:rsid w:val="00BA2EC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rsid w:val="00BA2E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1">
    <w:name w:val="Plain Table 1"/>
    <w:basedOn w:val="Tabelanormal"/>
    <w:rsid w:val="008935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Fontepargpadro"/>
    <w:semiHidden/>
    <w:unhideWhenUsed/>
    <w:rsid w:val="00F2175B"/>
    <w:rPr>
      <w:sz w:val="16"/>
      <w:szCs w:val="16"/>
    </w:rPr>
  </w:style>
  <w:style w:type="paragraph" w:styleId="Textodecomentrio">
    <w:name w:val="annotation text"/>
    <w:basedOn w:val="Normal"/>
    <w:link w:val="TextodecomentrioChar"/>
    <w:semiHidden/>
    <w:unhideWhenUsed/>
    <w:rsid w:val="00F2175B"/>
    <w:rPr>
      <w:sz w:val="20"/>
      <w:szCs w:val="20"/>
    </w:rPr>
  </w:style>
  <w:style w:type="character" w:customStyle="1" w:styleId="TextodecomentrioChar">
    <w:name w:val="Texto de comentário Char"/>
    <w:basedOn w:val="Fontepargpadro"/>
    <w:link w:val="Textodecomentrio"/>
    <w:semiHidden/>
    <w:rsid w:val="00F2175B"/>
    <w:rPr>
      <w:sz w:val="20"/>
      <w:szCs w:val="20"/>
    </w:rPr>
  </w:style>
  <w:style w:type="paragraph" w:styleId="Assuntodocomentrio">
    <w:name w:val="annotation subject"/>
    <w:basedOn w:val="Textodecomentrio"/>
    <w:next w:val="Textodecomentrio"/>
    <w:link w:val="AssuntodocomentrioChar"/>
    <w:semiHidden/>
    <w:unhideWhenUsed/>
    <w:rsid w:val="00F2175B"/>
    <w:rPr>
      <w:b/>
      <w:bCs/>
    </w:rPr>
  </w:style>
  <w:style w:type="character" w:customStyle="1" w:styleId="AssuntodocomentrioChar">
    <w:name w:val="Assunto do comentário Char"/>
    <w:basedOn w:val="TextodecomentrioChar"/>
    <w:link w:val="Assuntodocomentrio"/>
    <w:semiHidden/>
    <w:rsid w:val="00F217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jaridenv.2008.09.028" TargetMode="External"/><Relationship Id="rId26" Type="http://schemas.openxmlformats.org/officeDocument/2006/relationships/hyperlink" Target="https://doi.org/10.1111/ele.13610" TargetMode="External"/><Relationship Id="rId39" Type="http://schemas.openxmlformats.org/officeDocument/2006/relationships/theme" Target="theme/theme1.xml"/><Relationship Id="rId21" Type="http://schemas.openxmlformats.org/officeDocument/2006/relationships/hyperlink" Target="https://CRAN.R-project.org/package=maptools" TargetMode="External"/><Relationship Id="rId34" Type="http://schemas.openxmlformats.org/officeDocument/2006/relationships/hyperlink" Target="https://doi.org/10.1080/07420520802686331"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11/2041-210X.12657" TargetMode="External"/><Relationship Id="rId33" Type="http://schemas.openxmlformats.org/officeDocument/2006/relationships/hyperlink" Target="https://doi.org/10.1371/journal.pone.0037918"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111/j.1570-7458.2011.01111.x" TargetMode="External"/><Relationship Id="rId29" Type="http://schemas.openxmlformats.org/officeDocument/2006/relationships/hyperlink" Target="https://doi.org/10.1007/s13253-017-0283-8"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890/11-2241.1" TargetMode="External"/><Relationship Id="rId32" Type="http://schemas.openxmlformats.org/officeDocument/2006/relationships/hyperlink" Target="https://doi.org/10.3354/ab0010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93/conphys/coz044" TargetMode="External"/><Relationship Id="rId28" Type="http://schemas.openxmlformats.org/officeDocument/2006/relationships/hyperlink" Target="https://doi.org/10.1111/j.1365-2656.2009.01583.x" TargetMode="External"/><Relationship Id="rId36" Type="http://schemas.openxmlformats.org/officeDocument/2006/relationships/hyperlink" Target="https://doi.org/10.1644/14-MAMM-A-062" TargetMode="External"/><Relationship Id="rId10" Type="http://schemas.openxmlformats.org/officeDocument/2006/relationships/image" Target="media/image1.png"/><Relationship Id="rId19" Type="http://schemas.openxmlformats.org/officeDocument/2006/relationships/hyperlink" Target="https://doi.org/10.7717/peerj.2559" TargetMode="External"/><Relationship Id="rId31" Type="http://schemas.openxmlformats.org/officeDocument/2006/relationships/hyperlink" Target="https://www.R-project.or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oi.org/10.1016/j.jaridenv.2011.04.034" TargetMode="External"/><Relationship Id="rId27" Type="http://schemas.openxmlformats.org/officeDocument/2006/relationships/hyperlink" Target="https://doi.org/10.1186/s40462-018-0127-3" TargetMode="External"/><Relationship Id="rId30" Type="http://schemas.openxmlformats.org/officeDocument/2006/relationships/hyperlink" Target="https://doi.org/10.1371/journal.pone.0031187" TargetMode="External"/><Relationship Id="rId35" Type="http://schemas.openxmlformats.org/officeDocument/2006/relationships/hyperlink" Target="https://doi.org/10.1111/1365-2656.12290" TargetMode="External"/><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D2B99-4DE6-4090-B04F-9954D88B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13</Pages>
  <Words>2548</Words>
  <Characters>14527</Characters>
  <Application>Microsoft Office Word</Application>
  <DocSecurity>0</DocSecurity>
  <Lines>121</Lines>
  <Paragraphs>34</Paragraphs>
  <ScaleCrop>false</ScaleCrop>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Tese</dc:title>
  <dc:subject/>
  <dc:creator/>
  <dc:description/>
  <cp:lastModifiedBy>Patricia Tachinardi</cp:lastModifiedBy>
  <cp:revision>38</cp:revision>
  <dcterms:created xsi:type="dcterms:W3CDTF">2021-07-15T19:06:00Z</dcterms:created>
  <dcterms:modified xsi:type="dcterms:W3CDTF">2021-08-10T21:37:00Z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dvisor">
    <vt:lpwstr/>
  </property>
  <property fmtid="{D5CDD505-2E9C-101B-9397-08002B2CF9AE}" pid="4" name="biblio-style">
    <vt:lpwstr>csl/apa.csl</vt:lpwstr>
  </property>
  <property fmtid="{D5CDD505-2E9C-101B-9397-08002B2CF9AE}" pid="5" name="bibliography">
    <vt:lpwstr>references.bib</vt:lpwstr>
  </property>
  <property fmtid="{D5CDD505-2E9C-101B-9397-08002B2CF9AE}" pid="6" name="bookdown">
    <vt:lpwstr/>
  </property>
  <property fmtid="{D5CDD505-2E9C-101B-9397-08002B2CF9AE}" pid="7" name="date_month">
    <vt:lpwstr>07</vt:lpwstr>
  </property>
  <property fmtid="{D5CDD505-2E9C-101B-9397-08002B2CF9AE}" pid="8" name="date_year">
    <vt:lpwstr>2021</vt:lpwstr>
  </property>
  <property fmtid="{D5CDD505-2E9C-101B-9397-08002B2CF9AE}" pid="9" name="dedication">
    <vt:lpwstr>A alguém cujo valor é digno desta dedicatória.</vt:lpwstr>
  </property>
  <property fmtid="{D5CDD505-2E9C-101B-9397-08002B2CF9AE}" pid="10" name="department">
    <vt:lpwstr>IB</vt:lpwstr>
  </property>
  <property fmtid="{D5CDD505-2E9C-101B-9397-08002B2CF9AE}" pid="11" name="doc_type">
    <vt:lpwstr>msc</vt:lpwstr>
  </property>
  <property fmtid="{D5CDD505-2E9C-101B-9397-08002B2CF9AE}" pid="12" name="english">
    <vt:lpwstr>True</vt:lpwstr>
  </property>
  <property fmtid="{D5CDD505-2E9C-101B-9397-08002B2CF9AE}" pid="13" name="examiner">
    <vt:lpwstr/>
  </property>
  <property fmtid="{D5CDD505-2E9C-101B-9397-08002B2CF9AE}" pid="14" name="foreignabstract">
    <vt:lpwstr/>
  </property>
  <property fmtid="{D5CDD505-2E9C-101B-9397-08002B2CF9AE}" pid="15" name="foreigntitle">
    <vt:lpwstr>Thesis’ Title</vt:lpwstr>
  </property>
  <property fmtid="{D5CDD505-2E9C-101B-9397-08002B2CF9AE}" pid="16" name="keyword">
    <vt:lpwstr/>
  </property>
  <property fmtid="{D5CDD505-2E9C-101B-9397-08002B2CF9AE}" pid="17" name="knit">
    <vt:lpwstr>bookdown::render_book</vt:lpwstr>
  </property>
  <property fmtid="{D5CDD505-2E9C-101B-9397-08002B2CF9AE}" pid="18" name="link-citations">
    <vt:lpwstr>True</vt:lpwstr>
  </property>
  <property fmtid="{D5CDD505-2E9C-101B-9397-08002B2CF9AE}" pid="19" name="listoffigures">
    <vt:lpwstr>True</vt:lpwstr>
  </property>
  <property fmtid="{D5CDD505-2E9C-101B-9397-08002B2CF9AE}" pid="20" name="listoftables">
    <vt:lpwstr>True</vt:lpwstr>
  </property>
  <property fmtid="{D5CDD505-2E9C-101B-9397-08002B2CF9AE}" pid="21" name="output">
    <vt:lpwstr/>
  </property>
  <property fmtid="{D5CDD505-2E9C-101B-9397-08002B2CF9AE}" pid="22" name="site">
    <vt:lpwstr>bookdown::bookdown_site</vt:lpwstr>
  </property>
  <property fmtid="{D5CDD505-2E9C-101B-9397-08002B2CF9AE}" pid="23" name="thanks">
    <vt:lpwstr/>
  </property>
</Properties>
</file>